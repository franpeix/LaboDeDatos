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2426" w14:textId="778DDB78" w:rsidR="00901A29" w:rsidRPr="007315DC" w:rsidRDefault="00901A29">
      <w:pPr>
        <w:spacing w:after="0" w:line="259" w:lineRule="auto"/>
        <w:ind w:left="-1440" w:right="10460" w:firstLine="0"/>
        <w:jc w:val="left"/>
        <w:rPr>
          <w:u w:val="single"/>
        </w:rPr>
      </w:pPr>
    </w:p>
    <w:p w14:paraId="6E12756C" w14:textId="182987F4" w:rsidR="00901A29" w:rsidRPr="00EE5899" w:rsidRDefault="00000000" w:rsidP="00EE5899">
      <w:pPr>
        <w:ind w:left="-15" w:firstLine="0"/>
        <w:rPr>
          <w:lang w:val="es-AR"/>
        </w:rPr>
      </w:pPr>
      <w:r w:rsidRPr="00EE5899">
        <w:rPr>
          <w:lang w:val="es-AR"/>
        </w:rPr>
        <w:t xml:space="preserve">Luego de más de VEINTE (20) años el ESTADO NACIONAL requiere actualizar su normativa en </w:t>
      </w:r>
      <w:proofErr w:type="spellStart"/>
      <w:r w:rsidRPr="00EE5899">
        <w:rPr>
          <w:lang w:val="es-AR"/>
        </w:rPr>
        <w:t>pos</w:t>
      </w:r>
      <w:proofErr w:type="spellEnd"/>
      <w:r w:rsidRPr="00EE5899">
        <w:rPr>
          <w:lang w:val="es-AR"/>
        </w:rPr>
        <w:t xml:space="preserve"> del fortalecimiento de las capacidades estatales de regulación y gestión de políticas públicas con el </w:t>
      </w:r>
      <w:r w:rsidRPr="00EE5899">
        <w:rPr>
          <w:highlight w:val="yellow"/>
          <w:lang w:val="es-AR"/>
        </w:rPr>
        <w:t>objetivo de dar respuesta a los nuevos desafíos que imponen las transformaciones tecnológicas y el desarrollo de la economía digital y, a su vez, armonizar con los estándares regionales e internacionales, desde un enfoque de Derechos Humanos y desde una mirada situada y soberana</w:t>
      </w:r>
      <w:r w:rsidRPr="00EE5899">
        <w:rPr>
          <w:lang w:val="es-AR"/>
        </w:rPr>
        <w:t>.</w:t>
      </w:r>
    </w:p>
    <w:p w14:paraId="552F8FD8" w14:textId="3EF6E97E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>TRES (3)</w:t>
      </w:r>
      <w:r w:rsidR="00EE5899">
        <w:rPr>
          <w:lang w:val="es-AR"/>
        </w:rPr>
        <w:t xml:space="preserve"> </w:t>
      </w:r>
      <w:r w:rsidRPr="00EE5899">
        <w:rPr>
          <w:lang w:val="es-AR"/>
        </w:rPr>
        <w:t xml:space="preserve">pilares: </w:t>
      </w:r>
      <w:r w:rsidRPr="00EE5899">
        <w:rPr>
          <w:highlight w:val="yellow"/>
          <w:lang w:val="es-AR"/>
        </w:rPr>
        <w:t xml:space="preserve">i) el derecho humano a la protección de los datos personales y la autodeterminación informativa, </w:t>
      </w:r>
      <w:proofErr w:type="spellStart"/>
      <w:r w:rsidRPr="00EE5899">
        <w:rPr>
          <w:highlight w:val="yellow"/>
          <w:lang w:val="es-AR"/>
        </w:rPr>
        <w:t>ii</w:t>
      </w:r>
      <w:proofErr w:type="spellEnd"/>
      <w:r w:rsidRPr="00EE5899">
        <w:rPr>
          <w:highlight w:val="yellow"/>
          <w:lang w:val="es-AR"/>
        </w:rPr>
        <w:t xml:space="preserve">) la innovación tecnológica –basada en principios éticos– que promueva un desarrollo económico inclusivo y </w:t>
      </w:r>
      <w:proofErr w:type="spellStart"/>
      <w:r w:rsidRPr="00EE5899">
        <w:rPr>
          <w:highlight w:val="yellow"/>
          <w:lang w:val="es-AR"/>
        </w:rPr>
        <w:t>iii</w:t>
      </w:r>
      <w:proofErr w:type="spellEnd"/>
      <w:r w:rsidRPr="00EE5899">
        <w:rPr>
          <w:highlight w:val="yellow"/>
          <w:lang w:val="es-AR"/>
        </w:rPr>
        <w:t>) la construcción de confianza a través de reglas de juego claras</w:t>
      </w:r>
      <w:r w:rsidRPr="00EE5899">
        <w:rPr>
          <w:lang w:val="es-AR"/>
        </w:rPr>
        <w:t xml:space="preserve">. </w:t>
      </w:r>
    </w:p>
    <w:p w14:paraId="2AA9610C" w14:textId="21684C4F" w:rsidR="00901A29" w:rsidRPr="00EE5899" w:rsidRDefault="00000000">
      <w:pPr>
        <w:ind w:left="-5"/>
        <w:rPr>
          <w:lang w:val="es-AR"/>
        </w:rPr>
      </w:pPr>
      <w:r w:rsidRPr="00EE5899">
        <w:rPr>
          <w:highlight w:val="green"/>
          <w:lang w:val="es-AR"/>
        </w:rPr>
        <w:t>Capítulo 1 las Disposiciones Generales</w:t>
      </w:r>
      <w:r w:rsidRPr="00EE5899">
        <w:rPr>
          <w:lang w:val="es-AR"/>
        </w:rPr>
        <w:t xml:space="preserve">, donde se incluye el </w:t>
      </w:r>
      <w:r w:rsidRPr="00EE5899">
        <w:rPr>
          <w:highlight w:val="green"/>
          <w:lang w:val="es-AR"/>
        </w:rPr>
        <w:t>objeto de la ley</w:t>
      </w:r>
      <w:r w:rsidRPr="00EE5899">
        <w:rPr>
          <w:lang w:val="es-AR"/>
        </w:rPr>
        <w:t xml:space="preserve"> (artículo 1º) y una serie de </w:t>
      </w:r>
      <w:r w:rsidRPr="00EE5899">
        <w:rPr>
          <w:highlight w:val="green"/>
          <w:lang w:val="es-AR"/>
        </w:rPr>
        <w:t>definiciones</w:t>
      </w:r>
      <w:r w:rsidRPr="00EE5899">
        <w:rPr>
          <w:lang w:val="es-AR"/>
        </w:rPr>
        <w:t xml:space="preserve"> (artículo 2°) que amplían el universo conceptual de la vigente Ley </w:t>
      </w:r>
      <w:proofErr w:type="spellStart"/>
      <w:r w:rsidRPr="00EE5899">
        <w:rPr>
          <w:lang w:val="es-AR"/>
        </w:rPr>
        <w:t>N°</w:t>
      </w:r>
      <w:proofErr w:type="spellEnd"/>
      <w:r w:rsidRPr="00EE5899">
        <w:rPr>
          <w:lang w:val="es-AR"/>
        </w:rPr>
        <w:t xml:space="preserve"> 25.326 y su modificatoria. En los artículos 3° y 4° se </w:t>
      </w:r>
      <w:r w:rsidRPr="00EE5899">
        <w:rPr>
          <w:highlight w:val="green"/>
          <w:lang w:val="es-AR"/>
        </w:rPr>
        <w:t>establecen el ámbito de aplicación material y territorial</w:t>
      </w:r>
      <w:r w:rsidRPr="00EE5899">
        <w:rPr>
          <w:lang w:val="es-AR"/>
        </w:rPr>
        <w:t xml:space="preserve">, respectivamente. Aquí es importante resaltar la incorporación del </w:t>
      </w:r>
      <w:r w:rsidRPr="00EE5899">
        <w:rPr>
          <w:highlight w:val="yellow"/>
          <w:lang w:val="es-AR"/>
        </w:rPr>
        <w:t>principio de extraterritorialidad</w:t>
      </w:r>
      <w:r w:rsidRPr="00EE5899">
        <w:rPr>
          <w:lang w:val="es-AR"/>
        </w:rPr>
        <w:t xml:space="preserve"> que establece que la normativa se aplicará en distintos supuestos, aun cuando 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de tratamiento de datos no se encuentren en territorio nacional.</w:t>
      </w:r>
    </w:p>
    <w:p w14:paraId="3EFCC0CF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En el </w:t>
      </w:r>
      <w:r w:rsidRPr="00EE5899">
        <w:rPr>
          <w:highlight w:val="cyan"/>
          <w:lang w:val="es-AR"/>
        </w:rPr>
        <w:t>Capítulo 2</w:t>
      </w:r>
      <w:r w:rsidRPr="00EE5899">
        <w:rPr>
          <w:lang w:val="es-AR"/>
        </w:rPr>
        <w:t xml:space="preserve"> del Proyecto de Ley que se impulsa se instituyen los </w:t>
      </w:r>
      <w:r w:rsidRPr="00EE5899">
        <w:rPr>
          <w:highlight w:val="cyan"/>
          <w:lang w:val="es-AR"/>
        </w:rPr>
        <w:t>principios que se deben respetar para el adecuado tratamiento de los datos personales</w:t>
      </w:r>
      <w:r w:rsidRPr="00EE5899">
        <w:rPr>
          <w:lang w:val="es-AR"/>
        </w:rPr>
        <w:t xml:space="preserve"> (artículos 6º a 12 y 20). Se enumeran el </w:t>
      </w:r>
      <w:r w:rsidRPr="00EE5899">
        <w:rPr>
          <w:highlight w:val="cyan"/>
          <w:lang w:val="es-AR"/>
        </w:rPr>
        <w:t>principio de licitud, lealtad y transparencia y los principios de finalidad; de minimización de datos; el de exactitud; de preeminencia; de responsabilidad proactiva y demostrada y el de seguridad de los datos personales</w:t>
      </w:r>
      <w:r w:rsidRPr="00EE5899">
        <w:rPr>
          <w:lang w:val="es-AR"/>
        </w:rPr>
        <w:t>.</w:t>
      </w:r>
    </w:p>
    <w:p w14:paraId="4B5F3366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</w:t>
      </w:r>
      <w:r w:rsidRPr="00B40C95">
        <w:rPr>
          <w:highlight w:val="lightGray"/>
          <w:lang w:val="es-AR"/>
        </w:rPr>
        <w:t>Capítulo 3</w:t>
      </w:r>
      <w:r w:rsidRPr="00EE5899">
        <w:rPr>
          <w:lang w:val="es-AR"/>
        </w:rPr>
        <w:t xml:space="preserve"> del Proyecto de Ley refiere a las </w:t>
      </w:r>
      <w:r w:rsidRPr="00B40C95">
        <w:rPr>
          <w:highlight w:val="lightGray"/>
          <w:lang w:val="es-AR"/>
        </w:rPr>
        <w:t>transferencias internacionales</w:t>
      </w:r>
      <w:r w:rsidRPr="00EE5899">
        <w:rPr>
          <w:lang w:val="es-AR"/>
        </w:rPr>
        <w:t xml:space="preserve"> y en sus artículos 23, 24, 25 y 26 establece </w:t>
      </w:r>
      <w:r w:rsidRPr="00B40C95">
        <w:rPr>
          <w:highlight w:val="lightGray"/>
          <w:lang w:val="es-AR"/>
        </w:rPr>
        <w:t>TRES (3) mecanismos con distinto nivel de jerarquía para realizar el flujo transfronterizo de datos personales con confianza</w:t>
      </w:r>
      <w:r w:rsidRPr="00EE5899">
        <w:rPr>
          <w:lang w:val="es-AR"/>
        </w:rPr>
        <w:t xml:space="preserve">. Se refiere a transferencias basadas en: una </w:t>
      </w:r>
      <w:r w:rsidRPr="00B40C95">
        <w:rPr>
          <w:highlight w:val="lightGray"/>
          <w:lang w:val="es-AR"/>
        </w:rPr>
        <w:t>decisión de adecuación</w:t>
      </w:r>
      <w:r w:rsidRPr="00EE5899">
        <w:rPr>
          <w:lang w:val="es-AR"/>
        </w:rPr>
        <w:t xml:space="preserve">; </w:t>
      </w:r>
      <w:r w:rsidRPr="00B40C95">
        <w:rPr>
          <w:highlight w:val="lightGray"/>
          <w:lang w:val="es-AR"/>
        </w:rPr>
        <w:t>mecanismos</w:t>
      </w:r>
      <w:r w:rsidRPr="00EE5899">
        <w:rPr>
          <w:lang w:val="es-AR"/>
        </w:rPr>
        <w:t xml:space="preserve"> que permitan ofrecer las </w:t>
      </w:r>
      <w:r w:rsidRPr="00B40C95">
        <w:rPr>
          <w:highlight w:val="lightGray"/>
          <w:lang w:val="es-AR"/>
        </w:rPr>
        <w:t>garantías adecuadas</w:t>
      </w:r>
      <w:r w:rsidRPr="00EE5899">
        <w:rPr>
          <w:lang w:val="es-AR"/>
        </w:rPr>
        <w:t xml:space="preserve"> o </w:t>
      </w:r>
      <w:r w:rsidRPr="00B40C95">
        <w:rPr>
          <w:highlight w:val="lightGray"/>
          <w:lang w:val="es-AR"/>
        </w:rPr>
        <w:t>excepciones,</w:t>
      </w:r>
      <w:r w:rsidRPr="00EE5899">
        <w:rPr>
          <w:lang w:val="es-AR"/>
        </w:rPr>
        <w:t xml:space="preserve"> que deben darse bajo ciertas condiciones y </w:t>
      </w:r>
      <w:r w:rsidRPr="00B40C95">
        <w:rPr>
          <w:highlight w:val="lightGray"/>
          <w:lang w:val="es-AR"/>
        </w:rPr>
        <w:t>no</w:t>
      </w:r>
      <w:r w:rsidRPr="00EE5899">
        <w:rPr>
          <w:lang w:val="es-AR"/>
        </w:rPr>
        <w:t xml:space="preserve"> pueden utilizarse de manera periódica o </w:t>
      </w:r>
      <w:r w:rsidRPr="00B40C95">
        <w:rPr>
          <w:highlight w:val="lightGray"/>
          <w:lang w:val="es-AR"/>
        </w:rPr>
        <w:t>habitual</w:t>
      </w:r>
      <w:r w:rsidRPr="00EE5899">
        <w:rPr>
          <w:lang w:val="es-AR"/>
        </w:rPr>
        <w:t>.</w:t>
      </w:r>
    </w:p>
    <w:p w14:paraId="1E43B2F7" w14:textId="5D719EBF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</w:t>
      </w:r>
      <w:r w:rsidRPr="00B40C95">
        <w:rPr>
          <w:highlight w:val="red"/>
          <w:lang w:val="es-AR"/>
        </w:rPr>
        <w:t>Capítulo 4</w:t>
      </w:r>
      <w:r w:rsidRPr="00EE5899">
        <w:rPr>
          <w:lang w:val="es-AR"/>
        </w:rPr>
        <w:t xml:space="preserve"> de la propuesta cuya sanción se propicia incluye los </w:t>
      </w:r>
      <w:r w:rsidRPr="00B40C95">
        <w:rPr>
          <w:highlight w:val="red"/>
          <w:lang w:val="es-AR"/>
        </w:rPr>
        <w:t xml:space="preserve">derechos de los titulares de los </w:t>
      </w:r>
      <w:proofErr w:type="gramStart"/>
      <w:r w:rsidRPr="00B40C95">
        <w:rPr>
          <w:highlight w:val="red"/>
          <w:lang w:val="es-AR"/>
        </w:rPr>
        <w:t>datos</w:t>
      </w:r>
      <w:r w:rsidRPr="00EE5899">
        <w:rPr>
          <w:lang w:val="es-AR"/>
        </w:rPr>
        <w:t xml:space="preserve"> </w:t>
      </w:r>
      <w:r w:rsidR="00B40C95">
        <w:rPr>
          <w:lang w:val="es-AR"/>
        </w:rPr>
        <w:t>.</w:t>
      </w:r>
      <w:r w:rsidRPr="00EE5899">
        <w:rPr>
          <w:lang w:val="es-AR"/>
        </w:rPr>
        <w:t>El</w:t>
      </w:r>
      <w:proofErr w:type="gramEnd"/>
      <w:r w:rsidRPr="00EE5899">
        <w:rPr>
          <w:lang w:val="es-AR"/>
        </w:rPr>
        <w:t xml:space="preserve"> proyecto, además, incorpora el </w:t>
      </w:r>
      <w:r w:rsidRPr="00B40C95">
        <w:rPr>
          <w:highlight w:val="red"/>
          <w:lang w:val="es-AR"/>
        </w:rPr>
        <w:t>derecho a limitación</w:t>
      </w:r>
      <w:r w:rsidRPr="00EE5899">
        <w:rPr>
          <w:lang w:val="es-AR"/>
        </w:rPr>
        <w:t xml:space="preserve"> y el derecho sobre las </w:t>
      </w:r>
      <w:r w:rsidRPr="00B40C95">
        <w:rPr>
          <w:highlight w:val="red"/>
          <w:lang w:val="es-AR"/>
        </w:rPr>
        <w:t>decisiones automatizadas</w:t>
      </w:r>
      <w:r w:rsidRPr="00EE5899">
        <w:rPr>
          <w:lang w:val="es-AR"/>
        </w:rPr>
        <w:t xml:space="preserve"> y la </w:t>
      </w:r>
      <w:r w:rsidRPr="00B40C95">
        <w:rPr>
          <w:highlight w:val="red"/>
          <w:lang w:val="es-AR"/>
        </w:rPr>
        <w:t>elaboración de perfiles</w:t>
      </w:r>
      <w:r w:rsidRPr="00EE5899">
        <w:rPr>
          <w:lang w:val="es-AR"/>
        </w:rPr>
        <w:t>.</w:t>
      </w:r>
    </w:p>
    <w:p w14:paraId="263563AE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</w:t>
      </w:r>
      <w:r w:rsidRPr="00B40C95">
        <w:rPr>
          <w:highlight w:val="green"/>
          <w:lang w:val="es-AR"/>
        </w:rPr>
        <w:t>Capítulo 5</w:t>
      </w:r>
      <w:r w:rsidRPr="00EE5899">
        <w:rPr>
          <w:lang w:val="es-AR"/>
        </w:rPr>
        <w:t xml:space="preserve"> prevé las </w:t>
      </w:r>
      <w:r w:rsidRPr="00B40C95">
        <w:rPr>
          <w:highlight w:val="green"/>
          <w:lang w:val="es-AR"/>
        </w:rPr>
        <w:t xml:space="preserve">obligaciones del </w:t>
      </w:r>
      <w:proofErr w:type="gramStart"/>
      <w:r w:rsidRPr="00B40C95">
        <w:rPr>
          <w:highlight w:val="green"/>
          <w:lang w:val="es-AR"/>
        </w:rPr>
        <w:t>Responsable</w:t>
      </w:r>
      <w:proofErr w:type="gramEnd"/>
      <w:r w:rsidRPr="00B40C95">
        <w:rPr>
          <w:highlight w:val="green"/>
          <w:lang w:val="es-AR"/>
        </w:rPr>
        <w:t xml:space="preserve"> y Encargado de tratamiento</w:t>
      </w:r>
      <w:r w:rsidRPr="00EE5899">
        <w:rPr>
          <w:lang w:val="es-AR"/>
        </w:rPr>
        <w:t xml:space="preserve">, allí se establecen las medidas para el cumplimiento de la responsabilidad proactiva y se incorporan la figura del </w:t>
      </w:r>
      <w:r w:rsidRPr="00B40C95">
        <w:rPr>
          <w:highlight w:val="green"/>
          <w:lang w:val="es-AR"/>
        </w:rPr>
        <w:t>Delegado de Protección de Datos</w:t>
      </w:r>
      <w:r w:rsidRPr="00EE5899">
        <w:rPr>
          <w:lang w:val="es-AR"/>
        </w:rPr>
        <w:t xml:space="preserve"> (Artículo 44), la evaluación de impacto relativa a la protección de datos (Artículo 41) y los mecanismos de regulación vinculantes (Artículo 48).</w:t>
      </w:r>
    </w:p>
    <w:p w14:paraId="693DDBA8" w14:textId="0DCF2B96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Asimismo, la iniciativa incorpora, en el artículo 46, la </w:t>
      </w:r>
      <w:r w:rsidRPr="00B40C95">
        <w:rPr>
          <w:highlight w:val="green"/>
          <w:lang w:val="es-AR"/>
        </w:rPr>
        <w:t>figura del Representante</w:t>
      </w:r>
      <w:r w:rsidRPr="00EE5899">
        <w:rPr>
          <w:lang w:val="es-AR"/>
        </w:rPr>
        <w:t xml:space="preserve"> para aquellos </w:t>
      </w:r>
      <w:r w:rsidRPr="00B40C95">
        <w:rPr>
          <w:highlight w:val="green"/>
          <w:lang w:val="es-AR"/>
        </w:rPr>
        <w:t>Responsables y Encargados que no estén establecidos en la REPÚBLICA ARGENTINA</w:t>
      </w:r>
      <w:r w:rsidRPr="00EE5899">
        <w:rPr>
          <w:lang w:val="es-AR"/>
        </w:rPr>
        <w:t xml:space="preserve"> </w:t>
      </w:r>
    </w:p>
    <w:p w14:paraId="73493073" w14:textId="2A025CA5" w:rsidR="00901A29" w:rsidRPr="00EE5899" w:rsidRDefault="00000000" w:rsidP="00A4797F">
      <w:pPr>
        <w:ind w:left="-5"/>
        <w:rPr>
          <w:lang w:val="es-AR"/>
        </w:rPr>
      </w:pPr>
      <w:r w:rsidRPr="00A4797F">
        <w:rPr>
          <w:highlight w:val="cyan"/>
          <w:lang w:val="es-AR"/>
        </w:rPr>
        <w:t xml:space="preserve">Los Capítulos 7 y </w:t>
      </w:r>
      <w:proofErr w:type="gramStart"/>
      <w:r w:rsidRPr="00A4797F">
        <w:rPr>
          <w:highlight w:val="cyan"/>
          <w:lang w:val="es-AR"/>
        </w:rPr>
        <w:t>8</w:t>
      </w:r>
      <w:r w:rsidRPr="00EE5899">
        <w:rPr>
          <w:lang w:val="es-AR"/>
        </w:rPr>
        <w:t xml:space="preserve"> </w:t>
      </w:r>
      <w:r w:rsidR="00A4797F">
        <w:rPr>
          <w:lang w:val="es-AR"/>
        </w:rPr>
        <w:t>:</w:t>
      </w:r>
      <w:proofErr w:type="gramEnd"/>
      <w:r w:rsidR="00A4797F">
        <w:rPr>
          <w:lang w:val="es-AR"/>
        </w:rPr>
        <w:t xml:space="preserve"> </w:t>
      </w:r>
      <w:r w:rsidRPr="00EE5899">
        <w:rPr>
          <w:lang w:val="es-AR"/>
        </w:rPr>
        <w:t xml:space="preserve">Autoridad de Aplicación y  procedimientos y sanciones a implementar en caso de constatar el incumplimiento de la ley. </w:t>
      </w:r>
      <w:r w:rsidRPr="00EE5899">
        <w:rPr>
          <w:b/>
          <w:lang w:val="es-AR"/>
        </w:rPr>
        <w:t>LEY DE PROTECCIÓN DE LOS DATOS PERSONAL</w:t>
      </w:r>
      <w:r w:rsidRPr="00EE5899">
        <w:rPr>
          <w:lang w:val="es-AR"/>
        </w:rPr>
        <w:t xml:space="preserve"> </w:t>
      </w:r>
    </w:p>
    <w:p w14:paraId="59D4A1A3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1</w:t>
      </w:r>
    </w:p>
    <w:p w14:paraId="4D49DFC7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lastRenderedPageBreak/>
        <w:t xml:space="preserve"> DISPOSICIONES GENERALES</w:t>
      </w:r>
    </w:p>
    <w:p w14:paraId="68B4DD69" w14:textId="2EF4775A" w:rsidR="00901A29" w:rsidRPr="00EE5899" w:rsidRDefault="00000000" w:rsidP="00A4797F">
      <w:pPr>
        <w:ind w:left="-5"/>
        <w:rPr>
          <w:lang w:val="es-AR"/>
        </w:rPr>
      </w:pPr>
      <w:r w:rsidRPr="00EE5899">
        <w:rPr>
          <w:lang w:val="es-AR"/>
        </w:rPr>
        <w:t>ARTÍCULO 1</w:t>
      </w:r>
      <w:proofErr w:type="gramStart"/>
      <w:r w:rsidRPr="00EE5899">
        <w:rPr>
          <w:lang w:val="es-AR"/>
        </w:rPr>
        <w:t>°.-</w:t>
      </w:r>
      <w:proofErr w:type="gramEnd"/>
      <w:r w:rsidRPr="00EE5899">
        <w:rPr>
          <w:lang w:val="es-AR"/>
        </w:rPr>
        <w:t xml:space="preserve"> </w:t>
      </w:r>
      <w:r w:rsidR="00A4797F" w:rsidRPr="005661D4">
        <w:rPr>
          <w:highlight w:val="yellow"/>
          <w:lang w:val="es-AR"/>
        </w:rPr>
        <w:t>El derecho a la protección de datos personales tiene rango constitucional</w:t>
      </w:r>
    </w:p>
    <w:p w14:paraId="54A646A8" w14:textId="2E42C54E" w:rsidR="00901A29" w:rsidRPr="00EE5899" w:rsidRDefault="00000000" w:rsidP="00A4797F">
      <w:pPr>
        <w:ind w:left="-5"/>
        <w:rPr>
          <w:lang w:val="es-AR"/>
        </w:rPr>
      </w:pPr>
      <w:r w:rsidRPr="00A4797F">
        <w:rPr>
          <w:lang w:val="es-AR"/>
        </w:rPr>
        <w:t>ARTÍCULO 2</w:t>
      </w:r>
      <w:r w:rsidR="00A4797F">
        <w:rPr>
          <w:lang w:val="es-AR"/>
        </w:rPr>
        <w:t xml:space="preserve"> </w:t>
      </w:r>
      <w:proofErr w:type="spellStart"/>
      <w:r w:rsidRPr="00EE5899">
        <w:rPr>
          <w:lang w:val="es-AR"/>
        </w:rPr>
        <w:t>Anonimización</w:t>
      </w:r>
      <w:proofErr w:type="spellEnd"/>
      <w:r w:rsidRPr="00EE5899">
        <w:rPr>
          <w:lang w:val="es-AR"/>
        </w:rPr>
        <w:t xml:space="preserve">: La aplicación de medidas dirigidas a impedir la identificación o </w:t>
      </w:r>
      <w:proofErr w:type="spellStart"/>
      <w:r w:rsidRPr="00EE5899">
        <w:rPr>
          <w:lang w:val="es-AR"/>
        </w:rPr>
        <w:t>reidentificación</w:t>
      </w:r>
      <w:proofErr w:type="spellEnd"/>
      <w:r w:rsidRPr="00EE5899">
        <w:rPr>
          <w:lang w:val="es-AR"/>
        </w:rPr>
        <w:t xml:space="preserve">, ya sea por 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tratamiento, Encargado de tratamiento o un Tercero, de una persona humana, sin esfuerzos o plazos desproporcionados o inviables, teniendo en cuenta factores como los costos y el tiempo necesario para la identificación o </w:t>
      </w:r>
      <w:proofErr w:type="spellStart"/>
      <w:r w:rsidRPr="00EE5899">
        <w:rPr>
          <w:lang w:val="es-AR"/>
        </w:rPr>
        <w:t>reidentificación</w:t>
      </w:r>
      <w:proofErr w:type="spellEnd"/>
      <w:r w:rsidRPr="00EE5899">
        <w:rPr>
          <w:lang w:val="es-AR"/>
        </w:rPr>
        <w:t xml:space="preserve"> de la persona a la luz de la tecnología disponible en el momento del tratamiento.</w:t>
      </w:r>
      <w:r w:rsidR="00A4797F">
        <w:rPr>
          <w:lang w:val="es-AR"/>
        </w:rPr>
        <w:t xml:space="preserve"> </w:t>
      </w:r>
      <w:r w:rsidR="00A4797F" w:rsidRPr="00A4797F">
        <w:rPr>
          <w:highlight w:val="yellow"/>
          <w:lang w:val="es-AR"/>
        </w:rPr>
        <w:t xml:space="preserve">Es </w:t>
      </w:r>
      <w:proofErr w:type="spellStart"/>
      <w:r w:rsidR="00A4797F" w:rsidRPr="00A4797F">
        <w:rPr>
          <w:highlight w:val="yellow"/>
          <w:lang w:val="es-AR"/>
        </w:rPr>
        <w:t>mas</w:t>
      </w:r>
      <w:proofErr w:type="spellEnd"/>
      <w:r w:rsidR="00A4797F" w:rsidRPr="00A4797F">
        <w:rPr>
          <w:highlight w:val="yellow"/>
          <w:lang w:val="es-AR"/>
        </w:rPr>
        <w:t xml:space="preserve"> laxo que antes (habla de esfuerzo para identificar)</w:t>
      </w:r>
    </w:p>
    <w:p w14:paraId="0E9926A3" w14:textId="5D7A25AF" w:rsidR="00901A29" w:rsidRPr="00EE5899" w:rsidRDefault="00000000" w:rsidP="00A4797F">
      <w:pPr>
        <w:ind w:left="-5"/>
        <w:rPr>
          <w:lang w:val="es-AR"/>
        </w:rPr>
      </w:pPr>
      <w:r w:rsidRPr="00A4797F">
        <w:rPr>
          <w:highlight w:val="green"/>
          <w:lang w:val="es-AR"/>
        </w:rPr>
        <w:t>Autodeterminación informativa</w:t>
      </w:r>
      <w:r w:rsidRPr="00EE5899">
        <w:rPr>
          <w:lang w:val="es-AR"/>
        </w:rPr>
        <w:t xml:space="preserve">: El </w:t>
      </w:r>
      <w:r w:rsidRPr="00A4797F">
        <w:rPr>
          <w:highlight w:val="green"/>
          <w:lang w:val="es-AR"/>
        </w:rPr>
        <w:t>derecho</w:t>
      </w:r>
      <w:r w:rsidRPr="00EE5899">
        <w:rPr>
          <w:lang w:val="es-AR"/>
        </w:rPr>
        <w:t xml:space="preserve"> de la persona a decidir o </w:t>
      </w:r>
      <w:r w:rsidRPr="00A4797F">
        <w:rPr>
          <w:highlight w:val="green"/>
          <w:lang w:val="es-AR"/>
        </w:rPr>
        <w:t>autorizar</w:t>
      </w:r>
      <w:r w:rsidRPr="00EE5899">
        <w:rPr>
          <w:lang w:val="es-AR"/>
        </w:rPr>
        <w:t xml:space="preserve"> la </w:t>
      </w:r>
      <w:r w:rsidRPr="00A4797F">
        <w:rPr>
          <w:highlight w:val="green"/>
          <w:lang w:val="es-AR"/>
        </w:rPr>
        <w:t>recolección</w:t>
      </w:r>
      <w:r w:rsidRPr="00EE5899">
        <w:rPr>
          <w:lang w:val="es-AR"/>
        </w:rPr>
        <w:t xml:space="preserve">, </w:t>
      </w:r>
      <w:r w:rsidRPr="00A4797F">
        <w:rPr>
          <w:highlight w:val="green"/>
          <w:lang w:val="es-AR"/>
        </w:rPr>
        <w:t>uso</w:t>
      </w:r>
      <w:r w:rsidRPr="00EE5899">
        <w:rPr>
          <w:lang w:val="es-AR"/>
        </w:rPr>
        <w:t xml:space="preserve"> de sus </w:t>
      </w:r>
      <w:r w:rsidRPr="00A4797F">
        <w:rPr>
          <w:highlight w:val="green"/>
          <w:lang w:val="es-AR"/>
        </w:rPr>
        <w:t>datos personales</w:t>
      </w:r>
      <w:r w:rsidRPr="00EE5899">
        <w:rPr>
          <w:lang w:val="es-AR"/>
        </w:rPr>
        <w:t xml:space="preserve">, </w:t>
      </w:r>
      <w:r w:rsidRPr="00A4797F">
        <w:rPr>
          <w:highlight w:val="green"/>
          <w:lang w:val="es-AR"/>
        </w:rPr>
        <w:t>así como de conocer, actualizar, o suprimirlos, o controlar lo que se hace con su información</w:t>
      </w:r>
      <w:r w:rsidRPr="00EE5899">
        <w:rPr>
          <w:lang w:val="es-AR"/>
        </w:rPr>
        <w:t xml:space="preserve">. </w:t>
      </w:r>
    </w:p>
    <w:p w14:paraId="5B4952A1" w14:textId="4638C65B" w:rsidR="00901A29" w:rsidRPr="00EE5899" w:rsidRDefault="00000000">
      <w:pPr>
        <w:ind w:left="-5"/>
        <w:rPr>
          <w:lang w:val="es-AR"/>
        </w:rPr>
      </w:pPr>
      <w:r w:rsidRPr="00217629">
        <w:rPr>
          <w:highlight w:val="yellow"/>
          <w:lang w:val="es-AR"/>
        </w:rPr>
        <w:t>Datos biométricos:</w:t>
      </w:r>
      <w:r w:rsidRPr="00EE5899">
        <w:rPr>
          <w:lang w:val="es-AR"/>
        </w:rPr>
        <w:t xml:space="preserve"> Aquellos datos obtenidos relativos a las características físicas</w:t>
      </w:r>
      <w:r w:rsidR="00217629">
        <w:rPr>
          <w:lang w:val="es-AR"/>
        </w:rPr>
        <w:t xml:space="preserve"> o</w:t>
      </w:r>
      <w:r w:rsidRPr="00EE5899">
        <w:rPr>
          <w:lang w:val="es-AR"/>
        </w:rPr>
        <w:t xml:space="preserve"> conductuales de una persona humana, que permitan o confirmen su identificación única, tales como imágenes faciales o datos dactiloscópicos, entre otros.</w:t>
      </w:r>
    </w:p>
    <w:p w14:paraId="26F3BEC9" w14:textId="77777777" w:rsidR="00901A29" w:rsidRDefault="00000000">
      <w:pPr>
        <w:ind w:left="-5"/>
        <w:rPr>
          <w:lang w:val="es-AR"/>
        </w:rPr>
      </w:pPr>
      <w:r w:rsidRPr="00217629">
        <w:rPr>
          <w:highlight w:val="yellow"/>
          <w:lang w:val="es-AR"/>
        </w:rPr>
        <w:t>Datos genéticos:</w:t>
      </w:r>
      <w:r w:rsidRPr="00EE5899">
        <w:rPr>
          <w:lang w:val="es-AR"/>
        </w:rPr>
        <w:t xml:space="preserve"> Aquellos datos relativos a las características genéticas heredadas o adquiridas de una persona humana que proporcionen una información sobre su fisiología o salud.</w:t>
      </w:r>
    </w:p>
    <w:p w14:paraId="724B11AC" w14:textId="77777777" w:rsidR="006F17F4" w:rsidRDefault="006F17F4">
      <w:pPr>
        <w:ind w:left="-5"/>
        <w:rPr>
          <w:lang w:val="es-AR"/>
        </w:rPr>
      </w:pPr>
      <w:r w:rsidRPr="006F17F4">
        <w:rPr>
          <w:highlight w:val="green"/>
          <w:lang w:val="es-AR"/>
        </w:rPr>
        <w:t>Datos personales</w:t>
      </w:r>
      <w:r w:rsidRPr="006F17F4">
        <w:rPr>
          <w:lang w:val="es-AR"/>
        </w:rPr>
        <w:t xml:space="preserve">: Información referida a personas humanas determinadas o determinables. Se entiende por “determinable” la persona que puede ser identificada directa o indirectamente por uno o varios elementos </w:t>
      </w:r>
      <w:r w:rsidRPr="006F17F4">
        <w:rPr>
          <w:highlight w:val="green"/>
          <w:lang w:val="es-AR"/>
        </w:rPr>
        <w:t>característicos de su identidad física, fisiológica, genética, biométrica, psíquica, económica, cultural, social o de otra índole.</w:t>
      </w:r>
      <w:r w:rsidRPr="006F17F4">
        <w:rPr>
          <w:lang w:val="es-AR"/>
        </w:rPr>
        <w:t xml:space="preserve"> </w:t>
      </w:r>
    </w:p>
    <w:p w14:paraId="0C3367F1" w14:textId="14C55B45" w:rsidR="00AD67BE" w:rsidRPr="006F17F4" w:rsidRDefault="006F17F4">
      <w:pPr>
        <w:ind w:left="-5"/>
        <w:rPr>
          <w:lang w:val="es-AR"/>
        </w:rPr>
      </w:pPr>
      <w:r w:rsidRPr="006F17F4">
        <w:rPr>
          <w:lang w:val="es-AR"/>
        </w:rPr>
        <w:t xml:space="preserve">Datos personales sensibles: Aquellos que se refieren a </w:t>
      </w:r>
      <w:r w:rsidRPr="006F17F4">
        <w:rPr>
          <w:highlight w:val="green"/>
          <w:lang w:val="es-AR"/>
        </w:rPr>
        <w:t>la esfera íntima de la persona Titular de los datos</w:t>
      </w:r>
      <w:r w:rsidRPr="006F17F4">
        <w:rPr>
          <w:lang w:val="es-AR"/>
        </w:rPr>
        <w:t>, o cuya utilización indebida pueda dar origen a discriminación o conlleve un riesgo grave para esta. De manera enunciativa, se consideran sensibles los datos personales que puedan revelar aspectos como origen étnico; creencias o convicciones religiosas, filosóficas y morales; afiliación sindical u opiniones políticas; datos relativos a la salud, discapacidad, orientación sexual, identidad de género, o datos genéticos o biométricos cuando puedan revelar datos adicionales cuyo uso pueda resultar potencialmente discriminatorio para la persona Titular de los datos y que estén dirigidos a identificar de manera unívoca a una persona humana.</w:t>
      </w:r>
    </w:p>
    <w:p w14:paraId="1AA9D08E" w14:textId="77777777" w:rsidR="00AD67BE" w:rsidRPr="006F17F4" w:rsidRDefault="00AD67BE">
      <w:pPr>
        <w:ind w:left="-5"/>
        <w:rPr>
          <w:lang w:val="es-AR"/>
        </w:rPr>
      </w:pPr>
    </w:p>
    <w:p w14:paraId="577E824F" w14:textId="77777777" w:rsidR="00901A29" w:rsidRPr="00EE5899" w:rsidRDefault="00000000">
      <w:pPr>
        <w:ind w:left="-5"/>
        <w:rPr>
          <w:lang w:val="es-AR"/>
        </w:rPr>
      </w:pPr>
      <w:r w:rsidRPr="00217629">
        <w:rPr>
          <w:highlight w:val="green"/>
          <w:lang w:val="es-AR"/>
        </w:rPr>
        <w:t>Delegado de Protección de Datos:</w:t>
      </w:r>
      <w:r w:rsidRPr="00EE5899">
        <w:rPr>
          <w:lang w:val="es-AR"/>
        </w:rPr>
        <w:t xml:space="preserve"> Persona humana o jurídica </w:t>
      </w:r>
      <w:r w:rsidRPr="00217629">
        <w:rPr>
          <w:highlight w:val="green"/>
          <w:lang w:val="es-AR"/>
        </w:rPr>
        <w:t xml:space="preserve">encargada de informar, instruir y asesorar al </w:t>
      </w:r>
      <w:proofErr w:type="gramStart"/>
      <w:r w:rsidRPr="00217629">
        <w:rPr>
          <w:highlight w:val="green"/>
          <w:lang w:val="es-AR"/>
        </w:rPr>
        <w:t>Responsable</w:t>
      </w:r>
      <w:proofErr w:type="gramEnd"/>
      <w:r w:rsidRPr="00217629">
        <w:rPr>
          <w:highlight w:val="green"/>
          <w:lang w:val="es-AR"/>
        </w:rPr>
        <w:t xml:space="preserve"> o al Encargado de tratamiento sobre sus obligaciones legales en materia de protección de datos</w:t>
      </w:r>
      <w:r w:rsidRPr="00EE5899">
        <w:rPr>
          <w:lang w:val="es-AR"/>
        </w:rPr>
        <w:t xml:space="preserve">, así como de velar y </w:t>
      </w:r>
      <w:r w:rsidRPr="00217629">
        <w:rPr>
          <w:highlight w:val="green"/>
          <w:lang w:val="es-AR"/>
        </w:rPr>
        <w:t>supervisar el cumplimiento normativo</w:t>
      </w:r>
      <w:r w:rsidRPr="00EE5899">
        <w:rPr>
          <w:lang w:val="es-AR"/>
        </w:rPr>
        <w:t xml:space="preserve">, y de </w:t>
      </w:r>
      <w:r w:rsidRPr="00217629">
        <w:rPr>
          <w:highlight w:val="green"/>
          <w:lang w:val="es-AR"/>
        </w:rPr>
        <w:t>cooperar con la Autoridad de Aplicación</w:t>
      </w:r>
      <w:r w:rsidRPr="00EE5899">
        <w:rPr>
          <w:lang w:val="es-AR"/>
        </w:rPr>
        <w:t xml:space="preserve"> y servir como punto de contacto entre esta y el Responsable o Encargado de tratamiento de datos.</w:t>
      </w:r>
    </w:p>
    <w:p w14:paraId="2B5A01D8" w14:textId="77777777" w:rsidR="00901A29" w:rsidRDefault="00000000">
      <w:pPr>
        <w:ind w:left="-5"/>
        <w:rPr>
          <w:lang w:val="es-AR"/>
        </w:rPr>
      </w:pPr>
      <w:r w:rsidRPr="00217629">
        <w:rPr>
          <w:highlight w:val="yellow"/>
          <w:lang w:val="es-AR"/>
        </w:rPr>
        <w:t>Elaboración de perfiles:</w:t>
      </w:r>
      <w:r w:rsidRPr="00EE5899">
        <w:rPr>
          <w:lang w:val="es-AR"/>
        </w:rPr>
        <w:t xml:space="preserve"> Toda forma de tratamiento automatizado o parcialmente automatizado de datos personales consistente en utilizar estos para evaluar determinados aspectos de una persona humana; en particular, para analizar o predecir cuestiones relativas al rendimiento profesional, situación económica, salud, preferencias personales, intereses, fiabilidad, comportamiento, ubicación, etnia, género o movimientos de dicha persona.</w:t>
      </w:r>
    </w:p>
    <w:p w14:paraId="7CEABB3F" w14:textId="28408478" w:rsidR="00217629" w:rsidRPr="00EE5899" w:rsidRDefault="00217629">
      <w:pPr>
        <w:ind w:left="-5"/>
        <w:rPr>
          <w:lang w:val="es-AR"/>
        </w:rPr>
      </w:pPr>
      <w:r w:rsidRPr="00217629">
        <w:rPr>
          <w:highlight w:val="green"/>
          <w:lang w:val="es-AR"/>
        </w:rPr>
        <w:lastRenderedPageBreak/>
        <w:t>Elaborar ciertos perfiles (aspectos de una persona humana) en base a la información recopilada de datos personales, para analizar o predecir cuestiones relativas a los datos de dicha persona</w:t>
      </w:r>
    </w:p>
    <w:p w14:paraId="37057996" w14:textId="77777777" w:rsidR="00901A29" w:rsidRPr="00EE5899" w:rsidRDefault="00000000">
      <w:pPr>
        <w:ind w:left="-5"/>
        <w:rPr>
          <w:lang w:val="es-AR"/>
        </w:rPr>
      </w:pPr>
      <w:r w:rsidRPr="00217629">
        <w:rPr>
          <w:highlight w:val="green"/>
          <w:lang w:val="es-AR"/>
        </w:rPr>
        <w:t>Encargado de tratamiento:</w:t>
      </w:r>
      <w:r w:rsidRPr="00EE5899">
        <w:rPr>
          <w:lang w:val="es-AR"/>
        </w:rPr>
        <w:t xml:space="preserve"> Persona humana o jurídica, pública o privada, que </w:t>
      </w:r>
      <w:r w:rsidRPr="00217629">
        <w:rPr>
          <w:highlight w:val="green"/>
          <w:lang w:val="es-AR"/>
        </w:rPr>
        <w:t xml:space="preserve">trate datos personales por cuenta del </w:t>
      </w:r>
      <w:proofErr w:type="gramStart"/>
      <w:r w:rsidRPr="00217629">
        <w:rPr>
          <w:highlight w:val="green"/>
          <w:lang w:val="es-AR"/>
        </w:rPr>
        <w:t>Responsable</w:t>
      </w:r>
      <w:proofErr w:type="gramEnd"/>
      <w:r w:rsidRPr="00217629">
        <w:rPr>
          <w:highlight w:val="green"/>
          <w:lang w:val="es-AR"/>
        </w:rPr>
        <w:t xml:space="preserve"> de tratamiento.</w:t>
      </w:r>
    </w:p>
    <w:p w14:paraId="68163938" w14:textId="77777777" w:rsidR="00901A29" w:rsidRPr="00EE5899" w:rsidRDefault="00000000">
      <w:pPr>
        <w:spacing w:after="6"/>
        <w:ind w:left="-5"/>
        <w:rPr>
          <w:lang w:val="es-AR"/>
        </w:rPr>
      </w:pPr>
      <w:r w:rsidRPr="00EE5899">
        <w:rPr>
          <w:lang w:val="es-AR"/>
        </w:rPr>
        <w:t xml:space="preserve">Entidades crediticias: Las entidades que provean información de situación crediticia al BANCO CENTRAL DE </w:t>
      </w:r>
    </w:p>
    <w:p w14:paraId="379E0F5B" w14:textId="5E62E184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>LA REPÚBLICA ARGENTINA.</w:t>
      </w:r>
      <w:r w:rsidR="00217629">
        <w:rPr>
          <w:lang w:val="es-AR"/>
        </w:rPr>
        <w:t xml:space="preserve"> </w:t>
      </w:r>
      <w:r w:rsidR="00217629" w:rsidRPr="00217629">
        <w:rPr>
          <w:highlight w:val="yellow"/>
          <w:lang w:val="es-AR"/>
        </w:rPr>
        <w:t xml:space="preserve">Tienen </w:t>
      </w:r>
      <w:proofErr w:type="spellStart"/>
      <w:r w:rsidR="00217629" w:rsidRPr="00217629">
        <w:rPr>
          <w:highlight w:val="yellow"/>
          <w:lang w:val="es-AR"/>
        </w:rPr>
        <w:t>mas</w:t>
      </w:r>
      <w:proofErr w:type="spellEnd"/>
      <w:r w:rsidR="00217629" w:rsidRPr="00217629">
        <w:rPr>
          <w:highlight w:val="yellow"/>
          <w:lang w:val="es-AR"/>
        </w:rPr>
        <w:t xml:space="preserve"> peso que en la ley anterior</w:t>
      </w:r>
    </w:p>
    <w:p w14:paraId="45BFF31F" w14:textId="2A08D151" w:rsidR="00901A29" w:rsidRPr="00EE5899" w:rsidRDefault="00000000">
      <w:pPr>
        <w:ind w:left="-5"/>
        <w:rPr>
          <w:lang w:val="es-AR"/>
        </w:rPr>
      </w:pPr>
      <w:r w:rsidRPr="00217629">
        <w:rPr>
          <w:highlight w:val="yellow"/>
          <w:lang w:val="es-AR"/>
        </w:rPr>
        <w:t>Grupo económico</w:t>
      </w:r>
      <w:r w:rsidRPr="00EE5899">
        <w:rPr>
          <w:lang w:val="es-AR"/>
        </w:rPr>
        <w:t>: Constituyen un conjunto de empresas que pueden presentarse formal y aparentemente independientes, pero sin embargo se encuentran entrelazadas al punto de formar un todo complejo pero compacto que responde a un mismo interés.</w:t>
      </w:r>
    </w:p>
    <w:p w14:paraId="6FDEB6AA" w14:textId="77777777" w:rsidR="00901A29" w:rsidRPr="00EE5899" w:rsidRDefault="00000000">
      <w:pPr>
        <w:ind w:left="-5"/>
        <w:rPr>
          <w:lang w:val="es-AR"/>
        </w:rPr>
      </w:pPr>
      <w:r w:rsidRPr="00217629">
        <w:rPr>
          <w:highlight w:val="yellow"/>
          <w:lang w:val="es-AR"/>
        </w:rPr>
        <w:t>Incidente de seguridad de datos personales:</w:t>
      </w:r>
      <w:r w:rsidRPr="00EE5899">
        <w:rPr>
          <w:lang w:val="es-AR"/>
        </w:rPr>
        <w:t xml:space="preserve"> Ocurrencia de uno o varios eventos en cualquier fase del tratamiento que atenten contra la confidencialidad, la integridad o la disponibilidad de los datos personales.</w:t>
      </w:r>
    </w:p>
    <w:p w14:paraId="4E127FC2" w14:textId="73AE95BE" w:rsidR="00901A29" w:rsidRPr="00EE5899" w:rsidRDefault="00000000">
      <w:pPr>
        <w:ind w:left="-5"/>
        <w:rPr>
          <w:lang w:val="es-AR"/>
        </w:rPr>
      </w:pPr>
      <w:r w:rsidRPr="00217629">
        <w:rPr>
          <w:highlight w:val="green"/>
          <w:lang w:val="es-AR"/>
        </w:rPr>
        <w:t xml:space="preserve">Representante de </w:t>
      </w:r>
      <w:proofErr w:type="gramStart"/>
      <w:r w:rsidRPr="00217629">
        <w:rPr>
          <w:highlight w:val="green"/>
          <w:lang w:val="es-AR"/>
        </w:rPr>
        <w:t>Responsable</w:t>
      </w:r>
      <w:proofErr w:type="gramEnd"/>
      <w:r w:rsidRPr="00217629">
        <w:rPr>
          <w:highlight w:val="green"/>
          <w:lang w:val="es-AR"/>
        </w:rPr>
        <w:t xml:space="preserve"> o Encargado de tratamiento</w:t>
      </w:r>
      <w:r w:rsidRPr="00EE5899">
        <w:rPr>
          <w:lang w:val="es-AR"/>
        </w:rPr>
        <w:t>: Perso</w:t>
      </w:r>
      <w:r w:rsidR="00874B74">
        <w:rPr>
          <w:lang w:val="es-AR"/>
        </w:rPr>
        <w:t>na</w:t>
      </w:r>
      <w:r w:rsidRPr="00EE5899">
        <w:rPr>
          <w:lang w:val="es-AR"/>
        </w:rPr>
        <w:t xml:space="preserve"> que </w:t>
      </w:r>
      <w:r w:rsidRPr="00217629">
        <w:rPr>
          <w:highlight w:val="green"/>
          <w:lang w:val="es-AR"/>
        </w:rPr>
        <w:t>ejerce</w:t>
      </w:r>
      <w:r w:rsidRPr="00EE5899">
        <w:rPr>
          <w:lang w:val="es-AR"/>
        </w:rPr>
        <w:t xml:space="preserve"> la </w:t>
      </w:r>
      <w:r w:rsidRPr="00217629">
        <w:rPr>
          <w:highlight w:val="green"/>
          <w:lang w:val="es-AR"/>
        </w:rPr>
        <w:t>representación</w:t>
      </w:r>
      <w:r w:rsidRPr="00EE5899">
        <w:rPr>
          <w:lang w:val="es-AR"/>
        </w:rPr>
        <w:t xml:space="preserve"> en el territorio nacional de </w:t>
      </w:r>
      <w:r w:rsidRPr="00217629">
        <w:rPr>
          <w:highlight w:val="green"/>
          <w:lang w:val="es-AR"/>
        </w:rPr>
        <w:t>Responsables o Encargados</w:t>
      </w:r>
      <w:r w:rsidRPr="00EE5899">
        <w:rPr>
          <w:lang w:val="es-AR"/>
        </w:rPr>
        <w:t xml:space="preserve"> de tratamiento q</w:t>
      </w:r>
      <w:r w:rsidRPr="00217629">
        <w:rPr>
          <w:highlight w:val="green"/>
          <w:lang w:val="es-AR"/>
        </w:rPr>
        <w:t>ue no se encuentran establecidos en la REPÚBLICA ARGENTINA</w:t>
      </w:r>
      <w:r w:rsidRPr="00EE5899">
        <w:rPr>
          <w:lang w:val="es-AR"/>
        </w:rPr>
        <w:t>.</w:t>
      </w:r>
    </w:p>
    <w:p w14:paraId="36BC13D0" w14:textId="57168715" w:rsidR="00901A29" w:rsidRPr="00EE5899" w:rsidRDefault="00000000">
      <w:pPr>
        <w:ind w:left="-5"/>
        <w:rPr>
          <w:lang w:val="es-AR"/>
        </w:rPr>
      </w:pPr>
      <w:r w:rsidRPr="00874B74">
        <w:rPr>
          <w:highlight w:val="green"/>
          <w:lang w:val="es-AR"/>
        </w:rPr>
        <w:t>Responsable de tratamiento de datos personales</w:t>
      </w:r>
      <w:r w:rsidRPr="00EE5899">
        <w:rPr>
          <w:lang w:val="es-AR"/>
        </w:rPr>
        <w:t>: Persona humana que solo o conjuntamente con otros decide sobre la finalidad y el tratamiento de datos personales.</w:t>
      </w:r>
      <w:r w:rsidR="00874B74">
        <w:rPr>
          <w:lang w:val="es-AR"/>
        </w:rPr>
        <w:t xml:space="preserve"> </w:t>
      </w:r>
      <w:r w:rsidR="00874B74" w:rsidRPr="00874B74">
        <w:rPr>
          <w:highlight w:val="green"/>
          <w:lang w:val="es-AR"/>
        </w:rPr>
        <w:t>Es a quien le son otorgados los datos.</w:t>
      </w:r>
    </w:p>
    <w:p w14:paraId="6850E056" w14:textId="22698C1D" w:rsidR="00901A29" w:rsidRPr="00EE5899" w:rsidRDefault="00000000">
      <w:pPr>
        <w:ind w:left="-5"/>
        <w:rPr>
          <w:lang w:val="es-AR"/>
        </w:rPr>
      </w:pPr>
      <w:proofErr w:type="spellStart"/>
      <w:r w:rsidRPr="00874B74">
        <w:rPr>
          <w:highlight w:val="yellow"/>
          <w:lang w:val="es-AR"/>
        </w:rPr>
        <w:t>Seudonimización</w:t>
      </w:r>
      <w:proofErr w:type="spellEnd"/>
      <w:r w:rsidRPr="00EE5899">
        <w:rPr>
          <w:lang w:val="es-AR"/>
        </w:rPr>
        <w:t>: La aplicación de medidas dirigidas a impedir que los datos personales puedan atribuirse a una persona humana sin utilizar información adicional.</w:t>
      </w:r>
      <w:r w:rsidR="00874B74">
        <w:rPr>
          <w:lang w:val="es-AR"/>
        </w:rPr>
        <w:t xml:space="preserve"> </w:t>
      </w:r>
      <w:r w:rsidR="00874B74" w:rsidRPr="00874B74">
        <w:rPr>
          <w:highlight w:val="yellow"/>
          <w:lang w:val="es-AR"/>
        </w:rPr>
        <w:t>Admite la dificultad de anonimizar</w:t>
      </w:r>
    </w:p>
    <w:p w14:paraId="01BB31EA" w14:textId="7902B664" w:rsidR="00901A29" w:rsidRPr="00EE5899" w:rsidRDefault="00000000">
      <w:pPr>
        <w:ind w:left="-5"/>
        <w:rPr>
          <w:lang w:val="es-AR"/>
        </w:rPr>
      </w:pPr>
      <w:r w:rsidRPr="00874B74">
        <w:rPr>
          <w:highlight w:val="green"/>
          <w:lang w:val="es-AR"/>
        </w:rPr>
        <w:t>Tercero</w:t>
      </w:r>
      <w:r w:rsidRPr="00EE5899">
        <w:rPr>
          <w:lang w:val="es-AR"/>
        </w:rPr>
        <w:t xml:space="preserve">: </w:t>
      </w:r>
      <w:r w:rsidRPr="00874B74">
        <w:rPr>
          <w:highlight w:val="green"/>
          <w:lang w:val="es-AR"/>
        </w:rPr>
        <w:t xml:space="preserve">bajo la autoridad directa del </w:t>
      </w:r>
      <w:proofErr w:type="gramStart"/>
      <w:r w:rsidRPr="00874B74">
        <w:rPr>
          <w:highlight w:val="green"/>
          <w:lang w:val="es-AR"/>
        </w:rPr>
        <w:t>Responsable</w:t>
      </w:r>
      <w:proofErr w:type="gramEnd"/>
      <w:r w:rsidRPr="00874B74">
        <w:rPr>
          <w:highlight w:val="green"/>
          <w:lang w:val="es-AR"/>
        </w:rPr>
        <w:t xml:space="preserve"> o del Encargado de tratamiento</w:t>
      </w:r>
      <w:r w:rsidRPr="00EE5899">
        <w:rPr>
          <w:lang w:val="es-AR"/>
        </w:rPr>
        <w:t>.</w:t>
      </w:r>
    </w:p>
    <w:p w14:paraId="3258E0F8" w14:textId="19410598" w:rsidR="00901A29" w:rsidRPr="00EE5899" w:rsidRDefault="00000000">
      <w:pPr>
        <w:ind w:left="-5"/>
        <w:rPr>
          <w:lang w:val="es-AR"/>
        </w:rPr>
      </w:pPr>
      <w:r w:rsidRPr="00874B74">
        <w:rPr>
          <w:highlight w:val="yellow"/>
          <w:lang w:val="es-AR"/>
        </w:rPr>
        <w:t>Transferencia internacional</w:t>
      </w:r>
      <w:r w:rsidRPr="00EE5899">
        <w:rPr>
          <w:lang w:val="es-AR"/>
        </w:rPr>
        <w:t>: L</w:t>
      </w:r>
      <w:r w:rsidR="00874B74">
        <w:rPr>
          <w:lang w:val="es-AR"/>
        </w:rPr>
        <w:t xml:space="preserve">os datos se almacenan fuera del </w:t>
      </w:r>
      <w:proofErr w:type="spellStart"/>
      <w:r w:rsidR="00874B74">
        <w:rPr>
          <w:lang w:val="es-AR"/>
        </w:rPr>
        <w:t>pais</w:t>
      </w:r>
      <w:proofErr w:type="spellEnd"/>
    </w:p>
    <w:p w14:paraId="2E067CBF" w14:textId="1BC7E921" w:rsidR="00901A29" w:rsidRPr="00874B74" w:rsidRDefault="00000000">
      <w:pPr>
        <w:ind w:left="-5"/>
        <w:rPr>
          <w:highlight w:val="yellow"/>
          <w:lang w:val="es-AR"/>
        </w:rPr>
      </w:pPr>
      <w:r w:rsidRPr="00EE5899">
        <w:rPr>
          <w:lang w:val="es-AR"/>
        </w:rPr>
        <w:t>ARTÍCULO 3</w:t>
      </w:r>
      <w:proofErr w:type="gramStart"/>
      <w:r w:rsidRPr="00EE5899">
        <w:rPr>
          <w:lang w:val="es-AR"/>
        </w:rPr>
        <w:t>°.-</w:t>
      </w:r>
      <w:proofErr w:type="gramEnd"/>
      <w:r w:rsidRPr="00EE5899">
        <w:rPr>
          <w:lang w:val="es-AR"/>
        </w:rPr>
        <w:t xml:space="preserve"> Ámbito de Aplicación material de la Ley. </w:t>
      </w:r>
      <w:r w:rsidR="00874B74" w:rsidRPr="00874B74">
        <w:rPr>
          <w:highlight w:val="yellow"/>
          <w:lang w:val="es-AR"/>
        </w:rPr>
        <w:t xml:space="preserve">Aplica a todo, incluso si se </w:t>
      </w:r>
      <w:proofErr w:type="spellStart"/>
      <w:r w:rsidR="00874B74" w:rsidRPr="00874B74">
        <w:rPr>
          <w:highlight w:val="yellow"/>
          <w:lang w:val="es-AR"/>
        </w:rPr>
        <w:t>seudoanonimizaron</w:t>
      </w:r>
      <w:proofErr w:type="spellEnd"/>
      <w:r w:rsidR="00874B74" w:rsidRPr="00874B74">
        <w:rPr>
          <w:highlight w:val="yellow"/>
          <w:lang w:val="es-AR"/>
        </w:rPr>
        <w:t xml:space="preserve"> los datos</w:t>
      </w:r>
    </w:p>
    <w:p w14:paraId="110F0BB3" w14:textId="17BA0328" w:rsidR="00901A29" w:rsidRPr="00EE5899" w:rsidRDefault="00874B74">
      <w:pPr>
        <w:ind w:left="-5"/>
        <w:rPr>
          <w:lang w:val="es-AR"/>
        </w:rPr>
      </w:pPr>
      <w:r w:rsidRPr="00874B74">
        <w:rPr>
          <w:highlight w:val="yellow"/>
          <w:lang w:val="es-AR"/>
        </w:rPr>
        <w:t xml:space="preserve">Guarda el derecho a mantener el secreto de las fuentes </w:t>
      </w:r>
      <w:proofErr w:type="spellStart"/>
      <w:r w:rsidRPr="00874B74">
        <w:rPr>
          <w:highlight w:val="yellow"/>
          <w:lang w:val="es-AR"/>
        </w:rPr>
        <w:t>periodisticas</w:t>
      </w:r>
      <w:proofErr w:type="spellEnd"/>
    </w:p>
    <w:p w14:paraId="0940892E" w14:textId="7C171BBA" w:rsidR="00901A29" w:rsidRPr="00EE5899" w:rsidRDefault="00000000">
      <w:pPr>
        <w:ind w:left="-5"/>
        <w:rPr>
          <w:lang w:val="es-AR"/>
        </w:rPr>
      </w:pPr>
      <w:r w:rsidRPr="00874B74">
        <w:rPr>
          <w:highlight w:val="yellow"/>
          <w:lang w:val="es-AR"/>
        </w:rPr>
        <w:t xml:space="preserve">Queda exceptuado </w:t>
      </w:r>
      <w:r w:rsidR="00874B74" w:rsidRPr="00874B74">
        <w:rPr>
          <w:highlight w:val="yellow"/>
          <w:lang w:val="es-AR"/>
        </w:rPr>
        <w:t>si es para uso privado o grupo familiar</w:t>
      </w:r>
    </w:p>
    <w:p w14:paraId="0BDB5134" w14:textId="28D09646" w:rsidR="00901A29" w:rsidRPr="00EE5899" w:rsidRDefault="00000000">
      <w:pPr>
        <w:ind w:left="-5"/>
        <w:rPr>
          <w:lang w:val="es-AR"/>
        </w:rPr>
      </w:pPr>
      <w:r w:rsidRPr="00874B74">
        <w:rPr>
          <w:highlight w:val="yellow"/>
          <w:lang w:val="es-AR"/>
        </w:rPr>
        <w:t xml:space="preserve">Tampoco </w:t>
      </w:r>
      <w:r w:rsidR="00874B74" w:rsidRPr="00874B74">
        <w:rPr>
          <w:highlight w:val="yellow"/>
          <w:lang w:val="es-AR"/>
        </w:rPr>
        <w:t>aplica si los datos son anónimos o la persona no puede ser identificada</w:t>
      </w:r>
    </w:p>
    <w:p w14:paraId="77C6E0CC" w14:textId="598A5D14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>ARTÍCULO 4</w:t>
      </w:r>
      <w:proofErr w:type="gramStart"/>
      <w:r w:rsidRPr="00EE5899">
        <w:rPr>
          <w:lang w:val="es-AR"/>
        </w:rPr>
        <w:t>°.-</w:t>
      </w:r>
      <w:proofErr w:type="gramEnd"/>
      <w:r w:rsidRPr="00EE5899">
        <w:rPr>
          <w:lang w:val="es-AR"/>
        </w:rPr>
        <w:t xml:space="preserve"> Ámbito de Aplicación territorial.</w:t>
      </w:r>
    </w:p>
    <w:p w14:paraId="23AAF90F" w14:textId="77777777" w:rsidR="00901A29" w:rsidRPr="00EE5899" w:rsidRDefault="00000000">
      <w:pPr>
        <w:numPr>
          <w:ilvl w:val="0"/>
          <w:numId w:val="1"/>
        </w:numPr>
        <w:spacing w:after="6"/>
        <w:ind w:hanging="264"/>
        <w:rPr>
          <w:lang w:val="es-AR"/>
        </w:rPr>
      </w:pPr>
      <w:r w:rsidRPr="00EE5899">
        <w:rPr>
          <w:lang w:val="es-AR"/>
        </w:rPr>
        <w:t xml:space="preserve">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o Encargado de tratamiento se encuentra establecido en el territorio de la REPÚBLICA </w:t>
      </w:r>
    </w:p>
    <w:p w14:paraId="71216D2B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>ARGENTINA, aun si el tratamiento de datos tuviese lugar fuera de dicho territorio;</w:t>
      </w:r>
    </w:p>
    <w:p w14:paraId="2A65F7B8" w14:textId="5407928F" w:rsidR="00901A29" w:rsidRPr="00EE5899" w:rsidRDefault="00B74C30">
      <w:pPr>
        <w:numPr>
          <w:ilvl w:val="0"/>
          <w:numId w:val="1"/>
        </w:numPr>
        <w:ind w:hanging="264"/>
        <w:rPr>
          <w:lang w:val="es-AR"/>
        </w:rPr>
      </w:pPr>
      <w:r w:rsidRPr="00B74C30">
        <w:rPr>
          <w:highlight w:val="yellow"/>
          <w:lang w:val="es-AR"/>
        </w:rPr>
        <w:t>No se encuentra establecido en el territorio de la REPÚBLICA ARGENTINA</w:t>
      </w:r>
      <w:r w:rsidRPr="00EE5899">
        <w:rPr>
          <w:lang w:val="es-AR"/>
        </w:rPr>
        <w:t>, pero se da alguno de los siguientes supuestos:</w:t>
      </w:r>
    </w:p>
    <w:p w14:paraId="24DD134E" w14:textId="77777777" w:rsidR="00901A29" w:rsidRPr="00EE5899" w:rsidRDefault="00000000">
      <w:pPr>
        <w:numPr>
          <w:ilvl w:val="0"/>
          <w:numId w:val="2"/>
        </w:numPr>
        <w:rPr>
          <w:lang w:val="es-AR"/>
        </w:rPr>
      </w:pPr>
      <w:r w:rsidRPr="00EE5899">
        <w:rPr>
          <w:lang w:val="es-AR"/>
        </w:rPr>
        <w:lastRenderedPageBreak/>
        <w:t>Realiza tratamiento de datos en el territorio de la REPÚBLICA ARGENTINA mediante cualquier medio o procedimiento, físico o electrónico, actual o futuro, que le permite recolectar, usar, almacenar, indexar o tratar información de personas que se encuentren en dicho territorio;</w:t>
      </w:r>
    </w:p>
    <w:p w14:paraId="503A596C" w14:textId="77777777" w:rsidR="00901A29" w:rsidRPr="00EE5899" w:rsidRDefault="00000000">
      <w:pPr>
        <w:numPr>
          <w:ilvl w:val="0"/>
          <w:numId w:val="2"/>
        </w:numPr>
        <w:rPr>
          <w:lang w:val="es-AR"/>
        </w:rPr>
      </w:pPr>
      <w:r w:rsidRPr="00EE5899">
        <w:rPr>
          <w:lang w:val="es-AR"/>
        </w:rPr>
        <w:t>Efectúa actividades de tratamiento relacionadas con: la oferta de bienes o servicios a personas que se encuentren en el territorio de la REPÚBLICA ARGENTINA; o el perfilamiento, seguimiento o control de los actos, comportamientos o intereses de dichas personas;</w:t>
      </w:r>
    </w:p>
    <w:p w14:paraId="69856603" w14:textId="77777777" w:rsidR="00901A29" w:rsidRPr="00EE5899" w:rsidRDefault="00000000">
      <w:pPr>
        <w:numPr>
          <w:ilvl w:val="0"/>
          <w:numId w:val="2"/>
        </w:numPr>
        <w:rPr>
          <w:lang w:val="es-AR"/>
        </w:rPr>
      </w:pPr>
      <w:r w:rsidRPr="00EE5899">
        <w:rPr>
          <w:lang w:val="es-AR"/>
        </w:rPr>
        <w:t>Se encuentra establecido en un lugar en el que se aplica la legislación de la REPÚBLICA ARGENTINA en virtud del derecho internacional o de disposiciones de carácter contractual.</w:t>
      </w:r>
    </w:p>
    <w:p w14:paraId="5E544933" w14:textId="55B45936" w:rsidR="00901A29" w:rsidRPr="00B74C30" w:rsidRDefault="00000000" w:rsidP="00B74C30">
      <w:pPr>
        <w:ind w:left="-5"/>
        <w:rPr>
          <w:highlight w:val="green"/>
          <w:lang w:val="es-AR"/>
        </w:rPr>
      </w:pPr>
      <w:r w:rsidRPr="00EE5899">
        <w:rPr>
          <w:lang w:val="es-AR"/>
        </w:rPr>
        <w:t>ARTÍCULO 5</w:t>
      </w:r>
      <w:proofErr w:type="gramStart"/>
      <w:r w:rsidRPr="00EE5899">
        <w:rPr>
          <w:lang w:val="es-AR"/>
        </w:rPr>
        <w:t>°.-</w:t>
      </w:r>
      <w:proofErr w:type="gramEnd"/>
      <w:r w:rsidRPr="00EE5899">
        <w:rPr>
          <w:lang w:val="es-AR"/>
        </w:rPr>
        <w:t xml:space="preserve"> </w:t>
      </w:r>
      <w:r w:rsidRPr="00B74C30">
        <w:rPr>
          <w:highlight w:val="green"/>
          <w:lang w:val="es-AR"/>
        </w:rPr>
        <w:t>Principio de neutralidad tecnológica</w:t>
      </w:r>
      <w:r w:rsidRPr="00EE5899">
        <w:rPr>
          <w:lang w:val="es-AR"/>
        </w:rPr>
        <w:t xml:space="preserve">. se aplica a </w:t>
      </w:r>
      <w:r w:rsidRPr="00B74C30">
        <w:rPr>
          <w:highlight w:val="green"/>
          <w:lang w:val="es-AR"/>
        </w:rPr>
        <w:t>cualquier tratamiento de datos personales, con independencia de las técnicas, procesos o tecnologías -actuales o futuras- que se utilicen para dicho efecto.</w:t>
      </w:r>
    </w:p>
    <w:p w14:paraId="62891F76" w14:textId="77777777" w:rsidR="00901A29" w:rsidRPr="00EE5899" w:rsidRDefault="00000000">
      <w:pPr>
        <w:spacing w:after="235" w:line="259" w:lineRule="auto"/>
        <w:ind w:left="0" w:right="2" w:firstLine="0"/>
        <w:jc w:val="center"/>
        <w:rPr>
          <w:lang w:val="es-AR"/>
        </w:rPr>
      </w:pPr>
      <w:r w:rsidRPr="00EE5899">
        <w:rPr>
          <w:lang w:val="es-AR"/>
        </w:rPr>
        <w:t xml:space="preserve"> </w:t>
      </w:r>
    </w:p>
    <w:p w14:paraId="4188EE53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2</w:t>
      </w:r>
    </w:p>
    <w:p w14:paraId="3D2BB4AD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 xml:space="preserve"> TRATAMIENTO DE DATOS PERSONALES</w:t>
      </w:r>
    </w:p>
    <w:p w14:paraId="50BF3879" w14:textId="2D5B8BFD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6º.- Principio de licitud, lealtad y transparencia. </w:t>
      </w:r>
      <w:r w:rsidRPr="00B74C30">
        <w:rPr>
          <w:highlight w:val="green"/>
          <w:lang w:val="es-AR"/>
        </w:rPr>
        <w:t>Los datos personales deben ser tratados de manera lícita, leal y transparente.</w:t>
      </w:r>
      <w:r w:rsidRPr="00EE5899">
        <w:rPr>
          <w:lang w:val="es-AR"/>
        </w:rPr>
        <w:t xml:space="preserve"> </w:t>
      </w:r>
      <w:r w:rsidR="00B74C30">
        <w:rPr>
          <w:highlight w:val="green"/>
          <w:lang w:val="es-AR"/>
        </w:rPr>
        <w:t>L</w:t>
      </w:r>
      <w:r w:rsidRPr="00B74C30">
        <w:rPr>
          <w:highlight w:val="green"/>
          <w:lang w:val="es-AR"/>
        </w:rPr>
        <w:t>ícito si se realiza conforme a lo establecido en la Ley</w:t>
      </w:r>
      <w:r w:rsidRPr="00EE5899">
        <w:rPr>
          <w:lang w:val="es-AR"/>
        </w:rPr>
        <w:t xml:space="preserve">. </w:t>
      </w:r>
      <w:r w:rsidR="00B74C30">
        <w:rPr>
          <w:highlight w:val="green"/>
          <w:lang w:val="es-AR"/>
        </w:rPr>
        <w:t>L</w:t>
      </w:r>
      <w:r w:rsidRPr="00B74C30">
        <w:rPr>
          <w:highlight w:val="green"/>
          <w:lang w:val="es-AR"/>
        </w:rPr>
        <w:t xml:space="preserve">eal si el </w:t>
      </w:r>
      <w:proofErr w:type="gramStart"/>
      <w:r w:rsidRPr="00B74C30">
        <w:rPr>
          <w:highlight w:val="green"/>
          <w:lang w:val="es-AR"/>
        </w:rPr>
        <w:t>Responsable</w:t>
      </w:r>
      <w:proofErr w:type="gramEnd"/>
      <w:r w:rsidRPr="00B74C30">
        <w:rPr>
          <w:highlight w:val="green"/>
          <w:lang w:val="es-AR"/>
        </w:rPr>
        <w:t xml:space="preserve"> de tratamiento </w:t>
      </w:r>
      <w:r w:rsidR="00B74C30">
        <w:rPr>
          <w:highlight w:val="green"/>
          <w:lang w:val="es-AR"/>
        </w:rPr>
        <w:t>no trata</w:t>
      </w:r>
      <w:r w:rsidRPr="00B74C30">
        <w:rPr>
          <w:highlight w:val="green"/>
          <w:lang w:val="es-AR"/>
        </w:rPr>
        <w:t xml:space="preserve"> los dat</w:t>
      </w:r>
      <w:r w:rsidR="00B74C30">
        <w:rPr>
          <w:highlight w:val="green"/>
          <w:lang w:val="es-AR"/>
        </w:rPr>
        <w:t>os por</w:t>
      </w:r>
      <w:r w:rsidRPr="00B74C30">
        <w:rPr>
          <w:highlight w:val="green"/>
          <w:lang w:val="es-AR"/>
        </w:rPr>
        <w:t xml:space="preserve"> medios engañosos o fraudulentos</w:t>
      </w:r>
      <w:r w:rsidRPr="00EE5899">
        <w:rPr>
          <w:lang w:val="es-AR"/>
        </w:rPr>
        <w:t xml:space="preserve">. Es </w:t>
      </w:r>
      <w:r w:rsidRPr="00B74C30">
        <w:rPr>
          <w:highlight w:val="yellow"/>
          <w:lang w:val="es-AR"/>
        </w:rPr>
        <w:t>transparente si la información vinculada al tratamiento de los datos es fácilmente accesible y utiliza un lenguaje sencillo y claro.</w:t>
      </w:r>
    </w:p>
    <w:p w14:paraId="52E65BD0" w14:textId="475BA339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7º.- Principio de finalidad. </w:t>
      </w:r>
      <w:r w:rsidR="00B74C30" w:rsidRPr="00B74C30">
        <w:rPr>
          <w:highlight w:val="yellow"/>
          <w:lang w:val="es-AR"/>
        </w:rPr>
        <w:t xml:space="preserve">La </w:t>
      </w:r>
      <w:proofErr w:type="spellStart"/>
      <w:r w:rsidR="00B74C30" w:rsidRPr="00B74C30">
        <w:rPr>
          <w:highlight w:val="yellow"/>
          <w:lang w:val="es-AR"/>
        </w:rPr>
        <w:t>recoleccion</w:t>
      </w:r>
      <w:proofErr w:type="spellEnd"/>
      <w:r w:rsidR="00B74C30" w:rsidRPr="00B74C30">
        <w:rPr>
          <w:highlight w:val="yellow"/>
          <w:lang w:val="es-AR"/>
        </w:rPr>
        <w:t xml:space="preserve"> debe tener un fin determinado</w:t>
      </w:r>
    </w:p>
    <w:p w14:paraId="112C365A" w14:textId="73250055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8º- </w:t>
      </w:r>
      <w:r w:rsidRPr="00B74C30">
        <w:rPr>
          <w:highlight w:val="yellow"/>
          <w:lang w:val="es-AR"/>
        </w:rPr>
        <w:t>Principio de minimización de datos</w:t>
      </w:r>
      <w:r w:rsidRPr="00EE5899">
        <w:rPr>
          <w:lang w:val="es-AR"/>
        </w:rPr>
        <w:t xml:space="preserve">. Los datos personales deben ser tratados de manera que sean </w:t>
      </w:r>
      <w:r w:rsidRPr="00B74C30">
        <w:rPr>
          <w:highlight w:val="yellow"/>
          <w:lang w:val="es-AR"/>
        </w:rPr>
        <w:t>adecuados</w:t>
      </w:r>
      <w:r w:rsidR="00B74C30" w:rsidRPr="00B74C30">
        <w:rPr>
          <w:highlight w:val="yellow"/>
          <w:lang w:val="es-AR"/>
        </w:rPr>
        <w:t xml:space="preserve"> </w:t>
      </w:r>
      <w:r w:rsidRPr="00B74C30">
        <w:rPr>
          <w:highlight w:val="yellow"/>
          <w:lang w:val="es-AR"/>
        </w:rPr>
        <w:t>y limitados a lo necesario en relación con los fines para los que fueron recolectados</w:t>
      </w:r>
      <w:r w:rsidRPr="00EE5899">
        <w:rPr>
          <w:lang w:val="es-AR"/>
        </w:rPr>
        <w:t xml:space="preserve">. A solicitud de la Autoridad de Aplicación, </w:t>
      </w:r>
      <w:r w:rsidRPr="00B74C30">
        <w:rPr>
          <w:highlight w:val="yellow"/>
          <w:lang w:val="es-AR"/>
        </w:rPr>
        <w:t xml:space="preserve">los </w:t>
      </w:r>
      <w:proofErr w:type="gramStart"/>
      <w:r w:rsidRPr="00B74C30">
        <w:rPr>
          <w:highlight w:val="yellow"/>
          <w:lang w:val="es-AR"/>
        </w:rPr>
        <w:t>Responsables</w:t>
      </w:r>
      <w:proofErr w:type="gramEnd"/>
      <w:r w:rsidRPr="00B74C30">
        <w:rPr>
          <w:highlight w:val="yellow"/>
          <w:lang w:val="es-AR"/>
        </w:rPr>
        <w:t xml:space="preserve"> de tratamiento deberán proveer una justificación de la necesidad de tratar los datos en cada caso.</w:t>
      </w:r>
    </w:p>
    <w:p w14:paraId="55473A8E" w14:textId="77777777" w:rsidR="00B74C30" w:rsidRDefault="00000000" w:rsidP="00B74C30">
      <w:pPr>
        <w:ind w:left="-5"/>
        <w:rPr>
          <w:lang w:val="es-AR"/>
        </w:rPr>
      </w:pPr>
      <w:r w:rsidRPr="00EE5899">
        <w:rPr>
          <w:lang w:val="es-AR"/>
        </w:rPr>
        <w:t xml:space="preserve">ARTÍCULO 9º.- </w:t>
      </w:r>
      <w:r w:rsidRPr="00B74C30">
        <w:rPr>
          <w:highlight w:val="yellow"/>
          <w:lang w:val="es-AR"/>
        </w:rPr>
        <w:t>Principio de exactitud.</w:t>
      </w:r>
      <w:r w:rsidRPr="00EE5899">
        <w:rPr>
          <w:lang w:val="es-AR"/>
        </w:rPr>
        <w:t xml:space="preserve"> Los datos personales objeto de tratamiento deben ser </w:t>
      </w:r>
      <w:r w:rsidRPr="00B74C30">
        <w:rPr>
          <w:highlight w:val="yellow"/>
          <w:lang w:val="es-AR"/>
        </w:rPr>
        <w:t>exactos, completos, comprobables y actualizados.</w:t>
      </w:r>
      <w:r w:rsidRPr="00EE5899">
        <w:rPr>
          <w:lang w:val="es-AR"/>
        </w:rPr>
        <w:t xml:space="preserve"> Si fuera necesario actualizarlos, se deben adoptar todas las medidas razonables para que no se altere su veracidad.</w:t>
      </w:r>
    </w:p>
    <w:p w14:paraId="730F47B1" w14:textId="34039405" w:rsidR="00901A29" w:rsidRPr="00EE5899" w:rsidRDefault="00000000" w:rsidP="00B74C30">
      <w:pPr>
        <w:ind w:left="-5"/>
        <w:rPr>
          <w:lang w:val="es-AR"/>
        </w:rPr>
      </w:pPr>
      <w:r w:rsidRPr="00B74C30">
        <w:rPr>
          <w:lang w:val="es-AR"/>
        </w:rPr>
        <w:t xml:space="preserve">ARTÍCULO 10.- </w:t>
      </w:r>
      <w:r w:rsidRPr="00B74C30">
        <w:rPr>
          <w:highlight w:val="yellow"/>
          <w:lang w:val="es-AR"/>
        </w:rPr>
        <w:t xml:space="preserve">Principio de preeminencia. </w:t>
      </w:r>
      <w:r w:rsidR="00B74C30" w:rsidRPr="00B74C30">
        <w:rPr>
          <w:highlight w:val="yellow"/>
          <w:lang w:val="es-AR"/>
        </w:rPr>
        <w:t xml:space="preserve">Ante dudas, el titular de los datos tiene la </w:t>
      </w:r>
      <w:proofErr w:type="spellStart"/>
      <w:r w:rsidR="00B74C30" w:rsidRPr="00B74C30">
        <w:rPr>
          <w:highlight w:val="yellow"/>
          <w:lang w:val="es-AR"/>
        </w:rPr>
        <w:t>razon</w:t>
      </w:r>
      <w:proofErr w:type="spellEnd"/>
    </w:p>
    <w:p w14:paraId="2C3E47EA" w14:textId="12F31F5D" w:rsidR="00901A29" w:rsidRPr="00EE5899" w:rsidRDefault="00000000">
      <w:pPr>
        <w:ind w:left="-5"/>
        <w:rPr>
          <w:lang w:val="es-AR"/>
        </w:rPr>
      </w:pPr>
      <w:r w:rsidRPr="00B74C30">
        <w:rPr>
          <w:lang w:val="es-AR"/>
        </w:rPr>
        <w:t xml:space="preserve">ARTÍCULO 11.- Plazo de conservación. </w:t>
      </w:r>
      <w:r w:rsidR="00CA50E5" w:rsidRPr="00CA50E5">
        <w:rPr>
          <w:highlight w:val="yellow"/>
          <w:lang w:val="es-AR"/>
        </w:rPr>
        <w:t xml:space="preserve">No se pueden tener eternamente, salvo algunos casos con fines </w:t>
      </w:r>
      <w:proofErr w:type="spellStart"/>
      <w:r w:rsidR="00CA50E5" w:rsidRPr="00CA50E5">
        <w:rPr>
          <w:highlight w:val="yellow"/>
          <w:lang w:val="es-AR"/>
        </w:rPr>
        <w:t>estadisticos</w:t>
      </w:r>
      <w:proofErr w:type="spellEnd"/>
      <w:r w:rsidRPr="00CA50E5">
        <w:rPr>
          <w:highlight w:val="yellow"/>
          <w:lang w:val="es-AR"/>
        </w:rPr>
        <w:t>.</w:t>
      </w:r>
    </w:p>
    <w:p w14:paraId="6C59A429" w14:textId="62458893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12.- Principio de responsabilidad proactiva y demostrada. </w:t>
      </w:r>
      <w:proofErr w:type="gramStart"/>
      <w:r w:rsidRPr="00CA50E5">
        <w:rPr>
          <w:highlight w:val="yellow"/>
          <w:lang w:val="es-AR"/>
        </w:rPr>
        <w:t>El  Responsable</w:t>
      </w:r>
      <w:proofErr w:type="gramEnd"/>
      <w:r w:rsidRPr="00CA50E5">
        <w:rPr>
          <w:highlight w:val="yellow"/>
          <w:lang w:val="es-AR"/>
        </w:rPr>
        <w:t xml:space="preserve"> y el Encargado de tratamiento de los datos personales </w:t>
      </w:r>
      <w:r w:rsidR="00CA50E5" w:rsidRPr="00CA50E5">
        <w:rPr>
          <w:highlight w:val="yellow"/>
          <w:lang w:val="es-AR"/>
        </w:rPr>
        <w:t>tomar las medidas necesarias</w:t>
      </w:r>
      <w:r w:rsidRPr="00CA50E5">
        <w:rPr>
          <w:highlight w:val="yellow"/>
          <w:lang w:val="es-AR"/>
        </w:rPr>
        <w:t xml:space="preserve"> con el fin de garantizar un tratamiento adecuado de los </w:t>
      </w:r>
      <w:r w:rsidR="00CA50E5" w:rsidRPr="00CA50E5">
        <w:rPr>
          <w:highlight w:val="yellow"/>
          <w:lang w:val="es-AR"/>
        </w:rPr>
        <w:t>datos</w:t>
      </w:r>
      <w:r w:rsidRPr="00CA50E5">
        <w:rPr>
          <w:highlight w:val="yellow"/>
          <w:lang w:val="es-AR"/>
        </w:rPr>
        <w:t xml:space="preserve">, </w:t>
      </w:r>
      <w:r w:rsidR="00CA50E5" w:rsidRPr="00CA50E5">
        <w:rPr>
          <w:highlight w:val="yellow"/>
          <w:lang w:val="es-AR"/>
        </w:rPr>
        <w:t>y el cumplimiento de la ley.</w:t>
      </w:r>
    </w:p>
    <w:p w14:paraId="6482EB34" w14:textId="277DCA13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13.- Bases legales para el tratamiento de datos. </w:t>
      </w:r>
      <w:r w:rsidR="00CA50E5" w:rsidRPr="00CA50E5">
        <w:rPr>
          <w:highlight w:val="yellow"/>
          <w:lang w:val="es-AR"/>
        </w:rPr>
        <w:t>Mas de una opción para admitir el tratamiento de datos personales, una de ellas es que el titular presente conformidad para el tratamiento (detallándose el fin de este)</w:t>
      </w:r>
    </w:p>
    <w:p w14:paraId="3631B2AE" w14:textId="48C8805C" w:rsidR="00901A29" w:rsidRPr="00EE5899" w:rsidRDefault="00000000">
      <w:pPr>
        <w:ind w:left="-5"/>
        <w:rPr>
          <w:lang w:val="es-AR"/>
        </w:rPr>
      </w:pPr>
      <w:r w:rsidRPr="00CA50E5">
        <w:rPr>
          <w:lang w:val="es-AR"/>
        </w:rPr>
        <w:lastRenderedPageBreak/>
        <w:t xml:space="preserve">ARTÍCULO 14.- </w:t>
      </w:r>
      <w:r w:rsidRPr="000252E6">
        <w:rPr>
          <w:highlight w:val="yellow"/>
          <w:lang w:val="es-AR"/>
        </w:rPr>
        <w:t xml:space="preserve">Consentimiento. </w:t>
      </w:r>
      <w:r w:rsidR="00CA50E5" w:rsidRPr="000252E6">
        <w:rPr>
          <w:highlight w:val="yellow"/>
          <w:lang w:val="es-AR"/>
        </w:rPr>
        <w:t>Si el tratamiento de datos es por consentimiento</w:t>
      </w:r>
      <w:r w:rsidRPr="000252E6">
        <w:rPr>
          <w:highlight w:val="yellow"/>
          <w:lang w:val="es-AR"/>
        </w:rPr>
        <w:t xml:space="preserve">, se requiere que este sea </w:t>
      </w:r>
      <w:r w:rsidR="00287BD0" w:rsidRPr="000252E6">
        <w:rPr>
          <w:highlight w:val="yellow"/>
          <w:lang w:val="es-AR"/>
        </w:rPr>
        <w:t xml:space="preserve">previo (consentimiento antes), </w:t>
      </w:r>
      <w:r w:rsidRPr="000252E6">
        <w:rPr>
          <w:highlight w:val="yellow"/>
          <w:lang w:val="es-AR"/>
        </w:rPr>
        <w:t>expreso</w:t>
      </w:r>
      <w:r w:rsidR="00287BD0" w:rsidRPr="000252E6">
        <w:rPr>
          <w:highlight w:val="yellow"/>
          <w:lang w:val="es-AR"/>
        </w:rPr>
        <w:t xml:space="preserve"> (titular afirma su voluntad)</w:t>
      </w:r>
      <w:r w:rsidRPr="000252E6">
        <w:rPr>
          <w:highlight w:val="yellow"/>
          <w:lang w:val="es-AR"/>
        </w:rPr>
        <w:t>,</w:t>
      </w:r>
      <w:r w:rsidR="00CA50E5" w:rsidRPr="000252E6">
        <w:rPr>
          <w:highlight w:val="yellow"/>
          <w:lang w:val="es-AR"/>
        </w:rPr>
        <w:t xml:space="preserve"> especifico</w:t>
      </w:r>
      <w:r w:rsidR="00287BD0" w:rsidRPr="000252E6">
        <w:rPr>
          <w:highlight w:val="yellow"/>
          <w:lang w:val="es-AR"/>
        </w:rPr>
        <w:t xml:space="preserve"> (si tiene varios fines, titular da consentimiento para cada uno)</w:t>
      </w:r>
      <w:r w:rsidR="00CA50E5" w:rsidRPr="000252E6">
        <w:rPr>
          <w:highlight w:val="yellow"/>
          <w:lang w:val="es-AR"/>
        </w:rPr>
        <w:t>, informado</w:t>
      </w:r>
      <w:r w:rsidR="00287BD0" w:rsidRPr="000252E6">
        <w:rPr>
          <w:highlight w:val="yellow"/>
          <w:lang w:val="es-AR"/>
        </w:rPr>
        <w:t xml:space="preserve"> (titular cuenta con la </w:t>
      </w:r>
      <w:proofErr w:type="spellStart"/>
      <w:r w:rsidR="00287BD0" w:rsidRPr="000252E6">
        <w:rPr>
          <w:highlight w:val="yellow"/>
          <w:lang w:val="es-AR"/>
        </w:rPr>
        <w:t>info</w:t>
      </w:r>
      <w:proofErr w:type="spellEnd"/>
      <w:r w:rsidR="00287BD0" w:rsidRPr="000252E6">
        <w:rPr>
          <w:highlight w:val="yellow"/>
          <w:lang w:val="es-AR"/>
        </w:rPr>
        <w:t xml:space="preserve"> de </w:t>
      </w:r>
      <w:proofErr w:type="spellStart"/>
      <w:r w:rsidR="00287BD0" w:rsidRPr="000252E6">
        <w:rPr>
          <w:highlight w:val="yellow"/>
          <w:lang w:val="es-AR"/>
        </w:rPr>
        <w:t>como</w:t>
      </w:r>
      <w:proofErr w:type="spellEnd"/>
      <w:r w:rsidR="00287BD0" w:rsidRPr="000252E6">
        <w:rPr>
          <w:highlight w:val="yellow"/>
          <w:lang w:val="es-AR"/>
        </w:rPr>
        <w:t xml:space="preserve"> se los van a utilizar a sus datos)</w:t>
      </w:r>
      <w:r w:rsidR="00CA50E5" w:rsidRPr="000252E6">
        <w:rPr>
          <w:highlight w:val="yellow"/>
          <w:lang w:val="es-AR"/>
        </w:rPr>
        <w:t xml:space="preserve"> e </w:t>
      </w:r>
      <w:proofErr w:type="spellStart"/>
      <w:r w:rsidR="00CA50E5" w:rsidRPr="000252E6">
        <w:rPr>
          <w:highlight w:val="yellow"/>
          <w:lang w:val="es-AR"/>
        </w:rPr>
        <w:t>inequivoco</w:t>
      </w:r>
      <w:proofErr w:type="spellEnd"/>
      <w:r w:rsidR="00287BD0" w:rsidRPr="000252E6">
        <w:rPr>
          <w:highlight w:val="yellow"/>
          <w:lang w:val="es-AR"/>
        </w:rPr>
        <w:t xml:space="preserve"> (debe aclararse claramente la autorización del Titular)</w:t>
      </w:r>
      <w:r w:rsidR="00CA50E5" w:rsidRPr="000252E6">
        <w:rPr>
          <w:highlight w:val="yellow"/>
          <w:lang w:val="es-AR"/>
        </w:rPr>
        <w:t xml:space="preserve"> para las finalidades determinadas mediante una declaración o una acción afirmativa</w:t>
      </w:r>
      <w:r w:rsidRPr="00EE5899">
        <w:rPr>
          <w:lang w:val="es-AR"/>
        </w:rPr>
        <w:t xml:space="preserve"> </w:t>
      </w:r>
    </w:p>
    <w:p w14:paraId="368FBAE3" w14:textId="2ABF4EA8" w:rsidR="00901A29" w:rsidRPr="00EE5899" w:rsidRDefault="00000000">
      <w:pPr>
        <w:ind w:left="-5"/>
        <w:rPr>
          <w:lang w:val="es-AR"/>
        </w:rPr>
      </w:pPr>
      <w:r w:rsidRPr="00174667">
        <w:rPr>
          <w:lang w:val="es-AR"/>
        </w:rPr>
        <w:t xml:space="preserve">ARTÍCULO 15.- </w:t>
      </w:r>
      <w:r w:rsidRPr="00E3445D">
        <w:rPr>
          <w:highlight w:val="yellow"/>
          <w:lang w:val="es-AR"/>
        </w:rPr>
        <w:t>Revocación del consentimiento</w:t>
      </w:r>
      <w:r w:rsidR="00E3445D" w:rsidRPr="00E3445D">
        <w:rPr>
          <w:highlight w:val="yellow"/>
          <w:lang w:val="es-AR"/>
        </w:rPr>
        <w:t>. Se puede revocar el consentimiento en cualquier momento, sin obligación de fundamentar, y el procedimiento debe ser gratuito y sencillo</w:t>
      </w:r>
    </w:p>
    <w:p w14:paraId="286F3B52" w14:textId="13327BEC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16.- </w:t>
      </w:r>
      <w:r w:rsidRPr="00E03186">
        <w:rPr>
          <w:highlight w:val="yellow"/>
          <w:lang w:val="es-AR"/>
        </w:rPr>
        <w:t xml:space="preserve">Información a la persona Titular de los datos. </w:t>
      </w:r>
      <w:r w:rsidR="00AA55F7" w:rsidRPr="00E03186">
        <w:rPr>
          <w:highlight w:val="yellow"/>
          <w:lang w:val="es-AR"/>
        </w:rPr>
        <w:t xml:space="preserve">El titular debe recibir los datos que </w:t>
      </w:r>
      <w:r w:rsidR="00845544" w:rsidRPr="00E03186">
        <w:rPr>
          <w:highlight w:val="yellow"/>
          <w:lang w:val="es-AR"/>
        </w:rPr>
        <w:t xml:space="preserve">se detallan en este </w:t>
      </w:r>
      <w:proofErr w:type="spellStart"/>
      <w:r w:rsidR="00845544" w:rsidRPr="00E03186">
        <w:rPr>
          <w:highlight w:val="yellow"/>
          <w:lang w:val="es-AR"/>
        </w:rPr>
        <w:t>articulo</w:t>
      </w:r>
      <w:proofErr w:type="spellEnd"/>
      <w:r w:rsidR="00845544" w:rsidRPr="00E03186">
        <w:rPr>
          <w:highlight w:val="yellow"/>
          <w:lang w:val="es-AR"/>
        </w:rPr>
        <w:t>. Entre ellos, los datos del responsable, el plazo que se mantendrán los datos</w:t>
      </w:r>
      <w:r w:rsidR="00A27E4C" w:rsidRPr="00E03186">
        <w:rPr>
          <w:highlight w:val="yellow"/>
          <w:lang w:val="es-AR"/>
        </w:rPr>
        <w:t>, si va a haber o no decisiones automatizadas de por medio</w:t>
      </w:r>
      <w:r w:rsidR="00613031" w:rsidRPr="00E03186">
        <w:rPr>
          <w:highlight w:val="yellow"/>
          <w:lang w:val="es-AR"/>
        </w:rPr>
        <w:t>.</w:t>
      </w:r>
    </w:p>
    <w:p w14:paraId="4E4387FD" w14:textId="1A52FE80" w:rsidR="00901A29" w:rsidRPr="00EE5899" w:rsidRDefault="00613031">
      <w:pPr>
        <w:numPr>
          <w:ilvl w:val="0"/>
          <w:numId w:val="5"/>
        </w:numPr>
        <w:ind w:hanging="244"/>
        <w:rPr>
          <w:lang w:val="es-AR"/>
        </w:rPr>
      </w:pPr>
      <w:r>
        <w:rPr>
          <w:lang w:val="es-AR"/>
        </w:rPr>
        <w:t xml:space="preserve">Datos </w:t>
      </w:r>
      <w:r w:rsidRPr="00EE5899">
        <w:rPr>
          <w:lang w:val="es-AR"/>
        </w:rPr>
        <w:t xml:space="preserve">del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tratamiento; en su caso, del Delegado de Protección de Datos y, en el supuesto de los Responsables o Encargados de tratamiento no establecidos en la REPÚBLICA ARGENTINA, los de su Representante en el territorio nacional;</w:t>
      </w:r>
    </w:p>
    <w:p w14:paraId="0FC4CE87" w14:textId="54285958" w:rsidR="00901A29" w:rsidRPr="00EE5899" w:rsidRDefault="00E03186">
      <w:pPr>
        <w:numPr>
          <w:ilvl w:val="0"/>
          <w:numId w:val="5"/>
        </w:numPr>
        <w:ind w:hanging="244"/>
        <w:rPr>
          <w:lang w:val="es-AR"/>
        </w:rPr>
      </w:pPr>
      <w:r>
        <w:rPr>
          <w:lang w:val="es-AR"/>
        </w:rPr>
        <w:t>Con que datos personales se van a tratar</w:t>
      </w:r>
    </w:p>
    <w:p w14:paraId="0C33CDD0" w14:textId="30ABC483" w:rsidR="00901A29" w:rsidRPr="00EE5899" w:rsidRDefault="00E03186">
      <w:pPr>
        <w:numPr>
          <w:ilvl w:val="0"/>
          <w:numId w:val="5"/>
        </w:numPr>
        <w:ind w:hanging="244"/>
        <w:rPr>
          <w:lang w:val="es-AR"/>
        </w:rPr>
      </w:pPr>
      <w:r>
        <w:rPr>
          <w:lang w:val="es-AR"/>
        </w:rPr>
        <w:t>Que fines tienen los datos</w:t>
      </w:r>
    </w:p>
    <w:p w14:paraId="3A6B63F4" w14:textId="0D078DAA" w:rsidR="00901A29" w:rsidRPr="00EE5899" w:rsidRDefault="00000000">
      <w:pPr>
        <w:numPr>
          <w:ilvl w:val="0"/>
          <w:numId w:val="5"/>
        </w:numPr>
        <w:ind w:hanging="244"/>
        <w:rPr>
          <w:lang w:val="es-AR"/>
        </w:rPr>
      </w:pPr>
      <w:r w:rsidRPr="00EE5899">
        <w:rPr>
          <w:lang w:val="es-AR"/>
        </w:rPr>
        <w:t>Los derechos de la persona Titular de los datos</w:t>
      </w:r>
      <w:r w:rsidR="001E015F">
        <w:rPr>
          <w:lang w:val="es-AR"/>
        </w:rPr>
        <w:t xml:space="preserve"> y como ejercerlos</w:t>
      </w:r>
    </w:p>
    <w:p w14:paraId="6BB19408" w14:textId="01BF3C40" w:rsidR="00901A29" w:rsidRPr="006A62DC" w:rsidRDefault="00000000" w:rsidP="006A62DC">
      <w:pPr>
        <w:numPr>
          <w:ilvl w:val="0"/>
          <w:numId w:val="5"/>
        </w:numPr>
        <w:ind w:hanging="244"/>
        <w:rPr>
          <w:lang w:val="es-AR"/>
        </w:rPr>
      </w:pPr>
      <w:r w:rsidRPr="00EE5899">
        <w:rPr>
          <w:lang w:val="es-AR"/>
        </w:rPr>
        <w:t>Aquella información sobre las transferencias internacionales de datos, con inclusión de países de destino, identidad y datos de contacto del destinatario</w:t>
      </w:r>
      <w:r w:rsidR="00D16BA2">
        <w:rPr>
          <w:lang w:val="es-AR"/>
        </w:rPr>
        <w:t>.</w:t>
      </w:r>
      <w:r w:rsidRPr="006A62DC">
        <w:rPr>
          <w:lang w:val="es-AR"/>
        </w:rPr>
        <w:t>;</w:t>
      </w:r>
    </w:p>
    <w:p w14:paraId="1FB35C8A" w14:textId="77777777" w:rsidR="00901A29" w:rsidRPr="00EE5899" w:rsidRDefault="00000000">
      <w:pPr>
        <w:numPr>
          <w:ilvl w:val="0"/>
          <w:numId w:val="5"/>
        </w:numPr>
        <w:ind w:hanging="244"/>
        <w:rPr>
          <w:lang w:val="es-AR"/>
        </w:rPr>
      </w:pPr>
      <w:r w:rsidRPr="00EE5899">
        <w:rPr>
          <w:lang w:val="es-AR"/>
        </w:rPr>
        <w:t>El plazo durante el cual se conservarán los datos personales o, si esto no es posible, los criterios utilizados para determinar este plazo;</w:t>
      </w:r>
    </w:p>
    <w:p w14:paraId="3EF1D986" w14:textId="77777777" w:rsidR="00901A29" w:rsidRPr="00EE5899" w:rsidRDefault="00000000">
      <w:pPr>
        <w:numPr>
          <w:ilvl w:val="0"/>
          <w:numId w:val="5"/>
        </w:numPr>
        <w:ind w:hanging="244"/>
        <w:rPr>
          <w:lang w:val="es-AR"/>
        </w:rPr>
      </w:pPr>
      <w:r w:rsidRPr="00EE5899">
        <w:rPr>
          <w:lang w:val="es-AR"/>
        </w:rPr>
        <w:t>La existencia o no de decisiones automatizadas o semiautomatizadas, incluida la elaboración de perfiles;</w:t>
      </w:r>
    </w:p>
    <w:p w14:paraId="5F32B6C8" w14:textId="5A76F12C" w:rsidR="00901A29" w:rsidRPr="00EE5899" w:rsidRDefault="00000000">
      <w:pPr>
        <w:numPr>
          <w:ilvl w:val="0"/>
          <w:numId w:val="5"/>
        </w:numPr>
        <w:ind w:hanging="244"/>
        <w:rPr>
          <w:lang w:val="es-AR"/>
        </w:rPr>
      </w:pPr>
      <w:r w:rsidRPr="00EE5899">
        <w:rPr>
          <w:lang w:val="es-AR"/>
        </w:rPr>
        <w:t xml:space="preserve">El derecho a presentar una </w:t>
      </w:r>
      <w:proofErr w:type="gramStart"/>
      <w:r w:rsidRPr="00EE5899">
        <w:rPr>
          <w:lang w:val="es-AR"/>
        </w:rPr>
        <w:t>denuncia</w:t>
      </w:r>
      <w:r w:rsidR="008B3C0F">
        <w:rPr>
          <w:lang w:val="es-AR"/>
        </w:rPr>
        <w:t xml:space="preserve"> </w:t>
      </w:r>
      <w:r w:rsidR="005C6D27">
        <w:rPr>
          <w:lang w:val="es-AR"/>
        </w:rPr>
        <w:t xml:space="preserve"> </w:t>
      </w:r>
      <w:r w:rsidR="008B3C0F">
        <w:rPr>
          <w:lang w:val="es-AR"/>
        </w:rPr>
        <w:t>d</w:t>
      </w:r>
      <w:r w:rsidR="005C6D27">
        <w:rPr>
          <w:lang w:val="es-AR"/>
        </w:rPr>
        <w:t>el</w:t>
      </w:r>
      <w:proofErr w:type="gramEnd"/>
      <w:r w:rsidR="005C6D27">
        <w:rPr>
          <w:lang w:val="es-AR"/>
        </w:rPr>
        <w:t xml:space="preserve"> incumplimiento de la ley</w:t>
      </w:r>
    </w:p>
    <w:p w14:paraId="09C16C8E" w14:textId="5213572D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17.- </w:t>
      </w:r>
      <w:r w:rsidRPr="008049D8">
        <w:rPr>
          <w:highlight w:val="yellow"/>
          <w:lang w:val="es-AR"/>
        </w:rPr>
        <w:t xml:space="preserve">Tratamiento de datos sensibles. </w:t>
      </w:r>
      <w:r w:rsidR="0024338D" w:rsidRPr="008049D8">
        <w:rPr>
          <w:highlight w:val="yellow"/>
          <w:lang w:val="es-AR"/>
        </w:rPr>
        <w:t>S</w:t>
      </w:r>
      <w:r w:rsidRPr="008049D8">
        <w:rPr>
          <w:highlight w:val="yellow"/>
          <w:lang w:val="es-AR"/>
        </w:rPr>
        <w:t>e debe implementar la responsabilidad reforzada que implica</w:t>
      </w:r>
      <w:r w:rsidR="0024338D" w:rsidRPr="008049D8">
        <w:rPr>
          <w:highlight w:val="yellow"/>
          <w:lang w:val="es-AR"/>
        </w:rPr>
        <w:t xml:space="preserve"> </w:t>
      </w:r>
      <w:r w:rsidRPr="008049D8">
        <w:rPr>
          <w:highlight w:val="yellow"/>
          <w:lang w:val="es-AR"/>
        </w:rPr>
        <w:t>mayores niveles de seguridad, restricciones de acceso, uso.</w:t>
      </w:r>
    </w:p>
    <w:p w14:paraId="4B8FE0B1" w14:textId="4188E0C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Se prohíbe el tratamiento de datos sensibles que conlleve perjuicio o </w:t>
      </w:r>
      <w:proofErr w:type="gramStart"/>
      <w:r w:rsidRPr="00EE5899">
        <w:rPr>
          <w:lang w:val="es-AR"/>
        </w:rPr>
        <w:t>discriminación  hacia</w:t>
      </w:r>
      <w:proofErr w:type="gramEnd"/>
      <w:r w:rsidRPr="00EE5899">
        <w:rPr>
          <w:lang w:val="es-AR"/>
        </w:rPr>
        <w:t xml:space="preserve"> la persona  Titular de datos personales.</w:t>
      </w:r>
      <w:r w:rsidR="00F6510A">
        <w:rPr>
          <w:lang w:val="es-AR"/>
        </w:rPr>
        <w:t xml:space="preserve"> </w:t>
      </w:r>
      <w:r w:rsidR="00F6510A" w:rsidRPr="009E0CAA">
        <w:rPr>
          <w:highlight w:val="yellow"/>
          <w:lang w:val="es-AR"/>
        </w:rPr>
        <w:t>No se pueden usar datos sensibles en cas</w:t>
      </w:r>
      <w:r w:rsidR="009E0CAA" w:rsidRPr="009E0CAA">
        <w:rPr>
          <w:highlight w:val="yellow"/>
          <w:lang w:val="es-AR"/>
        </w:rPr>
        <w:t>os</w:t>
      </w:r>
      <w:r w:rsidR="009E0CAA">
        <w:rPr>
          <w:highlight w:val="yellow"/>
          <w:lang w:val="es-AR"/>
        </w:rPr>
        <w:t xml:space="preserve"> que conlleve a</w:t>
      </w:r>
      <w:r w:rsidR="009E0CAA" w:rsidRPr="009E0CAA">
        <w:rPr>
          <w:highlight w:val="yellow"/>
          <w:lang w:val="es-AR"/>
        </w:rPr>
        <w:t xml:space="preserve"> perjuicio o </w:t>
      </w:r>
      <w:proofErr w:type="spellStart"/>
      <w:r w:rsidR="009E0CAA" w:rsidRPr="009E0CAA">
        <w:rPr>
          <w:highlight w:val="yellow"/>
          <w:lang w:val="es-AR"/>
        </w:rPr>
        <w:t>discriminacion</w:t>
      </w:r>
      <w:proofErr w:type="spellEnd"/>
    </w:p>
    <w:p w14:paraId="6D547E59" w14:textId="77777777" w:rsidR="00794E35" w:rsidRDefault="00000000" w:rsidP="00794E35">
      <w:pPr>
        <w:ind w:left="-5"/>
        <w:rPr>
          <w:lang w:val="es-AR"/>
        </w:rPr>
      </w:pPr>
      <w:r w:rsidRPr="00EE5899">
        <w:rPr>
          <w:lang w:val="es-AR"/>
        </w:rPr>
        <w:t xml:space="preserve">ARTÍCULO 18.- </w:t>
      </w:r>
      <w:r w:rsidRPr="00EC22D2">
        <w:rPr>
          <w:highlight w:val="yellow"/>
          <w:lang w:val="es-AR"/>
        </w:rPr>
        <w:t>Tratamiento de datos del sector público.</w:t>
      </w:r>
      <w:r w:rsidR="00EC22D2">
        <w:rPr>
          <w:lang w:val="es-AR"/>
        </w:rPr>
        <w:t xml:space="preserve"> </w:t>
      </w:r>
      <w:r w:rsidR="00EC22D2" w:rsidRPr="00EC22D2">
        <w:rPr>
          <w:highlight w:val="yellow"/>
          <w:lang w:val="es-AR"/>
        </w:rPr>
        <w:t>Deben explicitar muy bien el tratamiento</w:t>
      </w:r>
    </w:p>
    <w:p w14:paraId="068DF19F" w14:textId="1C83EDAD" w:rsidR="00901A29" w:rsidRDefault="00794E35" w:rsidP="00794E35">
      <w:pPr>
        <w:ind w:left="-5"/>
        <w:rPr>
          <w:lang w:val="es-AR"/>
        </w:rPr>
      </w:pPr>
      <w:r w:rsidRPr="007D20E9">
        <w:rPr>
          <w:highlight w:val="yellow"/>
          <w:lang w:val="es-AR"/>
        </w:rPr>
        <w:t>Además</w:t>
      </w:r>
      <w:r w:rsidR="00C21855" w:rsidRPr="007D20E9">
        <w:rPr>
          <w:highlight w:val="yellow"/>
          <w:lang w:val="es-AR"/>
        </w:rPr>
        <w:t>, e</w:t>
      </w:r>
      <w:r w:rsidRPr="007D20E9">
        <w:rPr>
          <w:highlight w:val="yellow"/>
          <w:lang w:val="es-AR"/>
        </w:rPr>
        <w:t>l Sector Público</w:t>
      </w:r>
      <w:r w:rsidR="00C21855" w:rsidRPr="007D20E9">
        <w:rPr>
          <w:highlight w:val="yellow"/>
          <w:lang w:val="es-AR"/>
        </w:rPr>
        <w:t xml:space="preserve"> debe</w:t>
      </w:r>
      <w:r w:rsidRPr="007D20E9">
        <w:rPr>
          <w:highlight w:val="yellow"/>
          <w:lang w:val="es-AR"/>
        </w:rPr>
        <w:t xml:space="preserve"> implementar planes de protección de datos personales y de formación y capacitación en la materia para su personal</w:t>
      </w:r>
      <w:r w:rsidR="007D20E9" w:rsidRPr="007D20E9">
        <w:rPr>
          <w:highlight w:val="yellow"/>
          <w:lang w:val="es-AR"/>
        </w:rPr>
        <w:t xml:space="preserve"> (manejan BD de datos personales)</w:t>
      </w:r>
    </w:p>
    <w:p w14:paraId="6261EBBF" w14:textId="46F79E77" w:rsidR="00901A29" w:rsidRPr="00EE5899" w:rsidRDefault="00000000" w:rsidP="00EB3817">
      <w:pPr>
        <w:ind w:left="0" w:firstLine="0"/>
        <w:rPr>
          <w:lang w:val="es-AR"/>
        </w:rPr>
      </w:pPr>
      <w:r w:rsidRPr="00E90C9B">
        <w:rPr>
          <w:highlight w:val="yellow"/>
          <w:lang w:val="es-AR"/>
        </w:rPr>
        <w:t xml:space="preserve">En el caso de niñas, niños y adolescentes menores de DIECISÉIS (16) años, </w:t>
      </w:r>
      <w:r w:rsidR="00026EEE" w:rsidRPr="00E90C9B">
        <w:rPr>
          <w:highlight w:val="yellow"/>
          <w:lang w:val="es-AR"/>
        </w:rPr>
        <w:t xml:space="preserve">pueden dar consentimiento, pero necesitan siempre </w:t>
      </w:r>
      <w:r w:rsidR="00E90C9B" w:rsidRPr="00E90C9B">
        <w:rPr>
          <w:highlight w:val="yellow"/>
          <w:lang w:val="es-AR"/>
        </w:rPr>
        <w:t>consentimiento del adulto responsable</w:t>
      </w:r>
      <w:r w:rsidR="00E90C9B">
        <w:rPr>
          <w:lang w:val="es-AR"/>
        </w:rPr>
        <w:t>.</w:t>
      </w:r>
    </w:p>
    <w:p w14:paraId="619DD90C" w14:textId="77777777" w:rsidR="00901A29" w:rsidRPr="00EE5899" w:rsidRDefault="00000000">
      <w:pPr>
        <w:ind w:left="-5"/>
        <w:rPr>
          <w:lang w:val="es-AR"/>
        </w:rPr>
      </w:pPr>
      <w:r w:rsidRPr="00726F6B">
        <w:rPr>
          <w:highlight w:val="green"/>
          <w:lang w:val="es-AR"/>
        </w:rPr>
        <w:lastRenderedPageBreak/>
        <w:t>Se prohíbe realizar el tratamiento de datos personales de niños, niñas y adolescentes en los juegos, aplicaciones, desarrollos e innovaciones tecnológicas,</w:t>
      </w:r>
      <w:r w:rsidRPr="00EE5899">
        <w:rPr>
          <w:lang w:val="es-AR"/>
        </w:rPr>
        <w:t xml:space="preserve"> u otras actividades afines que involucren información personal, más allá de lo estrictamente necesario para la realización de la actividad.</w:t>
      </w:r>
    </w:p>
    <w:p w14:paraId="2FBEC5AE" w14:textId="77777777" w:rsidR="006E6E45" w:rsidRDefault="00000000" w:rsidP="006E6E45">
      <w:pPr>
        <w:ind w:left="-5"/>
        <w:rPr>
          <w:lang w:val="es-AR"/>
        </w:rPr>
      </w:pPr>
      <w:r w:rsidRPr="00EE5899">
        <w:rPr>
          <w:lang w:val="es-AR"/>
        </w:rPr>
        <w:t xml:space="preserve">ARTÍCULO 20.- </w:t>
      </w:r>
      <w:r w:rsidRPr="0096241A">
        <w:rPr>
          <w:highlight w:val="yellow"/>
          <w:lang w:val="es-AR"/>
        </w:rPr>
        <w:t xml:space="preserve">Principio de seguridad de los datos personales. </w:t>
      </w:r>
      <w:r w:rsidR="00B15F0F" w:rsidRPr="0096241A">
        <w:rPr>
          <w:highlight w:val="yellow"/>
          <w:lang w:val="es-AR"/>
        </w:rPr>
        <w:t>Medidas de seguridad (y tecnológicas) que deben tomarse en el caso de los datos personales.</w:t>
      </w:r>
      <w:r w:rsidR="00B15F0F">
        <w:rPr>
          <w:lang w:val="es-AR"/>
        </w:rPr>
        <w:t xml:space="preserve"> </w:t>
      </w:r>
      <w:r w:rsidRPr="0096241A">
        <w:rPr>
          <w:highlight w:val="green"/>
          <w:lang w:val="es-AR"/>
        </w:rPr>
        <w:t xml:space="preserve">El </w:t>
      </w:r>
      <w:proofErr w:type="gramStart"/>
      <w:r w:rsidRPr="0096241A">
        <w:rPr>
          <w:highlight w:val="green"/>
          <w:lang w:val="es-AR"/>
        </w:rPr>
        <w:t>Responsable</w:t>
      </w:r>
      <w:proofErr w:type="gramEnd"/>
      <w:r w:rsidRPr="0096241A">
        <w:rPr>
          <w:highlight w:val="green"/>
          <w:lang w:val="es-AR"/>
        </w:rPr>
        <w:t xml:space="preserve"> y el Encargado de tratamiento de datos personales deben garantizar la seguridad y confidencialidad de los datos personales.</w:t>
      </w:r>
    </w:p>
    <w:p w14:paraId="3EE890AD" w14:textId="4DC40E12" w:rsidR="00901A29" w:rsidRPr="00EE5899" w:rsidRDefault="00000000" w:rsidP="006E6E45">
      <w:pPr>
        <w:ind w:left="-5"/>
        <w:rPr>
          <w:lang w:val="es-AR"/>
        </w:rPr>
      </w:pPr>
      <w:r w:rsidRPr="00EE5899">
        <w:rPr>
          <w:lang w:val="es-AR"/>
        </w:rPr>
        <w:t xml:space="preserve">Para ello deben adoptar un </w:t>
      </w:r>
      <w:r w:rsidRPr="006E6E45">
        <w:rPr>
          <w:highlight w:val="green"/>
          <w:lang w:val="es-AR"/>
        </w:rPr>
        <w:t>sistema de administración de riesgos</w:t>
      </w:r>
      <w:r w:rsidRPr="00EE5899">
        <w:rPr>
          <w:lang w:val="es-AR"/>
        </w:rPr>
        <w:t xml:space="preserve"> y tomar en cuenta las </w:t>
      </w:r>
      <w:r w:rsidRPr="006E6E45">
        <w:rPr>
          <w:highlight w:val="green"/>
          <w:lang w:val="es-AR"/>
        </w:rPr>
        <w:t>categorías y volumen de los datos personales, la probabilidad de riesgos, el estado de la técnica</w:t>
      </w:r>
      <w:r w:rsidR="00190A46">
        <w:rPr>
          <w:lang w:val="es-AR"/>
        </w:rPr>
        <w:t>.</w:t>
      </w:r>
    </w:p>
    <w:p w14:paraId="7B032239" w14:textId="750A1ED9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y el Encargado de tratamiento deben adoptar las medidas de seguridad </w:t>
      </w:r>
      <w:r w:rsidR="00190A46">
        <w:rPr>
          <w:lang w:val="es-AR"/>
        </w:rPr>
        <w:t xml:space="preserve">considerado </w:t>
      </w:r>
      <w:r w:rsidRPr="00EE5899">
        <w:rPr>
          <w:lang w:val="es-AR"/>
        </w:rPr>
        <w:t>los siguientes factores:</w:t>
      </w:r>
    </w:p>
    <w:p w14:paraId="66AD0039" w14:textId="77777777" w:rsidR="00901A29" w:rsidRPr="00297F4D" w:rsidRDefault="00000000">
      <w:pPr>
        <w:numPr>
          <w:ilvl w:val="0"/>
          <w:numId w:val="8"/>
        </w:numPr>
        <w:ind w:hanging="244"/>
        <w:rPr>
          <w:highlight w:val="green"/>
          <w:lang w:val="es-AR"/>
        </w:rPr>
      </w:pPr>
      <w:r w:rsidRPr="00297F4D">
        <w:rPr>
          <w:highlight w:val="green"/>
          <w:lang w:val="es-AR"/>
        </w:rPr>
        <w:t>El carácter sensible de los datos personales tratados;</w:t>
      </w:r>
    </w:p>
    <w:p w14:paraId="15EE6C44" w14:textId="77777777" w:rsidR="00901A29" w:rsidRPr="00297F4D" w:rsidRDefault="00000000">
      <w:pPr>
        <w:numPr>
          <w:ilvl w:val="0"/>
          <w:numId w:val="8"/>
        </w:numPr>
        <w:ind w:hanging="244"/>
        <w:rPr>
          <w:highlight w:val="green"/>
        </w:rPr>
      </w:pPr>
      <w:r w:rsidRPr="00297F4D">
        <w:rPr>
          <w:highlight w:val="green"/>
        </w:rPr>
        <w:t xml:space="preserve">El </w:t>
      </w:r>
      <w:proofErr w:type="spellStart"/>
      <w:r w:rsidRPr="00297F4D">
        <w:rPr>
          <w:highlight w:val="green"/>
        </w:rPr>
        <w:t>desarrollo</w:t>
      </w:r>
      <w:proofErr w:type="spellEnd"/>
      <w:r w:rsidRPr="00297F4D">
        <w:rPr>
          <w:highlight w:val="green"/>
        </w:rPr>
        <w:t xml:space="preserve"> </w:t>
      </w:r>
      <w:proofErr w:type="spellStart"/>
      <w:r w:rsidRPr="00297F4D">
        <w:rPr>
          <w:highlight w:val="green"/>
        </w:rPr>
        <w:t>tecnológico</w:t>
      </w:r>
      <w:proofErr w:type="spellEnd"/>
      <w:r w:rsidRPr="00297F4D">
        <w:rPr>
          <w:highlight w:val="green"/>
        </w:rPr>
        <w:t>;</w:t>
      </w:r>
    </w:p>
    <w:p w14:paraId="76BC3335" w14:textId="77777777" w:rsidR="00901A29" w:rsidRPr="00297F4D" w:rsidRDefault="00000000">
      <w:pPr>
        <w:numPr>
          <w:ilvl w:val="0"/>
          <w:numId w:val="8"/>
        </w:numPr>
        <w:ind w:hanging="244"/>
        <w:rPr>
          <w:highlight w:val="green"/>
          <w:lang w:val="es-AR"/>
        </w:rPr>
      </w:pPr>
      <w:r w:rsidRPr="00297F4D">
        <w:rPr>
          <w:highlight w:val="green"/>
          <w:lang w:val="es-AR"/>
        </w:rPr>
        <w:t>Las posibles consecuencias de un incidente de seguridad para las personas Titulares de los datos;</w:t>
      </w:r>
    </w:p>
    <w:p w14:paraId="34DE3296" w14:textId="21C7A81D" w:rsidR="00901A29" w:rsidRPr="00EE5899" w:rsidRDefault="00000000" w:rsidP="002A0E49">
      <w:pPr>
        <w:ind w:left="-5"/>
        <w:rPr>
          <w:lang w:val="es-AR"/>
        </w:rPr>
      </w:pPr>
      <w:r w:rsidRPr="00EE5899">
        <w:rPr>
          <w:lang w:val="es-AR"/>
        </w:rPr>
        <w:t xml:space="preserve">ARTÍCULO 21.- </w:t>
      </w:r>
      <w:r w:rsidRPr="002A0E49">
        <w:rPr>
          <w:highlight w:val="yellow"/>
          <w:lang w:val="es-AR"/>
        </w:rPr>
        <w:t>Notificación de incidentes de segurida</w:t>
      </w:r>
      <w:r w:rsidR="002A0E49" w:rsidRPr="002A0E49">
        <w:rPr>
          <w:highlight w:val="yellow"/>
          <w:lang w:val="es-AR"/>
        </w:rPr>
        <w:t>d. En caso de incidente de seguridad, el responsable tiene 72hs para dar aviso (en un lenguaje claro y sencillo)</w:t>
      </w:r>
    </w:p>
    <w:p w14:paraId="4B4777E3" w14:textId="4F5C6AD2" w:rsidR="00901A29" w:rsidRPr="00EE5899" w:rsidRDefault="00000000">
      <w:pPr>
        <w:ind w:left="-5"/>
        <w:rPr>
          <w:lang w:val="es-AR"/>
        </w:rPr>
      </w:pPr>
      <w:r w:rsidRPr="002A0E49">
        <w:rPr>
          <w:lang w:val="es-AR"/>
        </w:rPr>
        <w:t xml:space="preserve">ARTÍCULO 22.- Deber de confidencialidad. </w:t>
      </w:r>
      <w:r w:rsidRPr="00EE5899">
        <w:rPr>
          <w:lang w:val="es-AR"/>
        </w:rPr>
        <w:t xml:space="preserve">El </w:t>
      </w:r>
      <w:proofErr w:type="gramStart"/>
      <w:r w:rsidRPr="00EE5899">
        <w:rPr>
          <w:lang w:val="es-AR"/>
        </w:rPr>
        <w:t>Responsabl</w:t>
      </w:r>
      <w:r w:rsidR="00C6404B">
        <w:rPr>
          <w:lang w:val="es-AR"/>
        </w:rPr>
        <w:t>e</w:t>
      </w:r>
      <w:proofErr w:type="gramEnd"/>
      <w:r w:rsidR="00C6404B">
        <w:rPr>
          <w:lang w:val="es-AR"/>
        </w:rPr>
        <w:t>,</w:t>
      </w:r>
      <w:r w:rsidRPr="00EE5899">
        <w:rPr>
          <w:lang w:val="es-AR"/>
        </w:rPr>
        <w:t xml:space="preserve"> </w:t>
      </w:r>
      <w:r w:rsidR="00C6404B" w:rsidRPr="00C6404B">
        <w:rPr>
          <w:lang w:val="es-AR"/>
        </w:rPr>
        <w:t>el Encargado y las demás personas que intervengan en cualquier fase del tratamiento</w:t>
      </w:r>
      <w:r w:rsidR="00C6404B">
        <w:rPr>
          <w:lang w:val="es-AR"/>
        </w:rPr>
        <w:t xml:space="preserve"> </w:t>
      </w:r>
      <w:r w:rsidR="00BD3A0C">
        <w:rPr>
          <w:lang w:val="es-AR"/>
        </w:rPr>
        <w:t>tiene</w:t>
      </w:r>
      <w:r w:rsidR="00C6404B">
        <w:rPr>
          <w:lang w:val="es-AR"/>
        </w:rPr>
        <w:t>n</w:t>
      </w:r>
      <w:r w:rsidR="00BD3A0C">
        <w:rPr>
          <w:lang w:val="es-AR"/>
        </w:rPr>
        <w:t xml:space="preserve"> deber de confidencialidad de los datos accedidos</w:t>
      </w:r>
      <w:r w:rsidR="00C6404B">
        <w:rPr>
          <w:lang w:val="es-AR"/>
        </w:rPr>
        <w:t>.</w:t>
      </w:r>
    </w:p>
    <w:p w14:paraId="0FCF1FAD" w14:textId="77777777" w:rsidR="00901A29" w:rsidRPr="00EE5899" w:rsidRDefault="00000000">
      <w:pPr>
        <w:spacing w:after="235" w:line="259" w:lineRule="auto"/>
        <w:ind w:left="0" w:right="2" w:firstLine="0"/>
        <w:jc w:val="center"/>
        <w:rPr>
          <w:lang w:val="es-AR"/>
        </w:rPr>
      </w:pPr>
      <w:r w:rsidRPr="00EE5899">
        <w:rPr>
          <w:lang w:val="es-AR"/>
        </w:rPr>
        <w:t xml:space="preserve"> </w:t>
      </w:r>
    </w:p>
    <w:p w14:paraId="17FEEC05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3</w:t>
      </w:r>
    </w:p>
    <w:p w14:paraId="29B129D3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>TRANSFERENCIAS INTERNACIONALES</w:t>
      </w:r>
    </w:p>
    <w:p w14:paraId="7199CB4B" w14:textId="2D178AB8" w:rsidR="00901A29" w:rsidRPr="00EE5899" w:rsidRDefault="00000000" w:rsidP="00C6404B">
      <w:pPr>
        <w:ind w:left="-5"/>
        <w:rPr>
          <w:lang w:val="es-AR"/>
        </w:rPr>
      </w:pPr>
      <w:r w:rsidRPr="00EE5899">
        <w:rPr>
          <w:lang w:val="es-AR"/>
        </w:rPr>
        <w:t xml:space="preserve">ARTÍCULO 23.- </w:t>
      </w:r>
      <w:r w:rsidRPr="00C6404B">
        <w:rPr>
          <w:highlight w:val="yellow"/>
          <w:lang w:val="es-AR"/>
        </w:rPr>
        <w:t xml:space="preserve">Principio general de las transferencias internacionales. </w:t>
      </w:r>
      <w:r w:rsidR="00C6404B" w:rsidRPr="00C6404B">
        <w:rPr>
          <w:highlight w:val="yellow"/>
          <w:lang w:val="es-AR"/>
        </w:rPr>
        <w:t>El receptor debe ser seguro, y el emisor es el “responsable”</w:t>
      </w:r>
      <w:r w:rsidRPr="00C6404B">
        <w:rPr>
          <w:highlight w:val="yellow"/>
          <w:lang w:val="es-AR"/>
        </w:rPr>
        <w:t>.</w:t>
      </w:r>
    </w:p>
    <w:p w14:paraId="3B0D503F" w14:textId="4B62644F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26 </w:t>
      </w:r>
      <w:r w:rsidR="00AD13C3">
        <w:rPr>
          <w:lang w:val="es-AR"/>
        </w:rPr>
        <w:t>–</w:t>
      </w:r>
      <w:r w:rsidRPr="00EE5899">
        <w:rPr>
          <w:lang w:val="es-AR"/>
        </w:rPr>
        <w:t xml:space="preserve"> Excepciones</w:t>
      </w:r>
      <w:r w:rsidR="00AD13C3">
        <w:rPr>
          <w:lang w:val="es-AR"/>
        </w:rPr>
        <w:t xml:space="preserve"> </w:t>
      </w:r>
      <w:r w:rsidR="00E85D30">
        <w:rPr>
          <w:lang w:val="es-AR"/>
        </w:rPr>
        <w:t>a la transferencia internacional</w:t>
      </w:r>
      <w:r w:rsidRPr="00EE5899">
        <w:rPr>
          <w:lang w:val="es-AR"/>
        </w:rPr>
        <w:t>.</w:t>
      </w:r>
      <w:r w:rsidR="00DD5D00">
        <w:rPr>
          <w:lang w:val="es-AR"/>
        </w:rPr>
        <w:t xml:space="preserve"> </w:t>
      </w:r>
      <w:proofErr w:type="gramStart"/>
      <w:r w:rsidR="00DD5D00">
        <w:rPr>
          <w:lang w:val="es-AR"/>
        </w:rPr>
        <w:t>Las transferencia</w:t>
      </w:r>
      <w:proofErr w:type="gramEnd"/>
      <w:r w:rsidR="00DD5D00">
        <w:rPr>
          <w:lang w:val="es-AR"/>
        </w:rPr>
        <w:t xml:space="preserve"> pueden realizarse por excepciones si se cumple alguna de estas:</w:t>
      </w:r>
    </w:p>
    <w:p w14:paraId="08CC649F" w14:textId="16F164CC" w:rsidR="00901A29" w:rsidRPr="00EE5899" w:rsidRDefault="00E85D30">
      <w:pPr>
        <w:numPr>
          <w:ilvl w:val="0"/>
          <w:numId w:val="14"/>
        </w:numPr>
        <w:ind w:hanging="231"/>
        <w:rPr>
          <w:lang w:val="es-AR"/>
        </w:rPr>
      </w:pPr>
      <w:r>
        <w:rPr>
          <w:lang w:val="es-AR"/>
        </w:rPr>
        <w:t>Que el</w:t>
      </w:r>
      <w:r w:rsidRPr="00EE5899">
        <w:rPr>
          <w:lang w:val="es-AR"/>
        </w:rPr>
        <w:t xml:space="preserve"> Titular </w:t>
      </w:r>
      <w:r>
        <w:rPr>
          <w:lang w:val="es-AR"/>
        </w:rPr>
        <w:t>da</w:t>
      </w:r>
      <w:r w:rsidRPr="00EE5899">
        <w:rPr>
          <w:lang w:val="es-AR"/>
        </w:rPr>
        <w:t xml:space="preserve"> consentimiento;</w:t>
      </w:r>
    </w:p>
    <w:p w14:paraId="4C57B47B" w14:textId="4EC9201C" w:rsidR="00901A29" w:rsidRPr="00AD67BE" w:rsidRDefault="00C2592D" w:rsidP="00C2592D">
      <w:pPr>
        <w:numPr>
          <w:ilvl w:val="0"/>
          <w:numId w:val="14"/>
        </w:numPr>
        <w:spacing w:after="4"/>
        <w:ind w:hanging="231"/>
        <w:rPr>
          <w:lang w:val="es-AR"/>
        </w:rPr>
      </w:pPr>
      <w:r>
        <w:rPr>
          <w:lang w:val="es-AR"/>
        </w:rPr>
        <w:t>Que</w:t>
      </w:r>
      <w:r w:rsidRPr="00EE5899">
        <w:rPr>
          <w:lang w:val="es-AR"/>
        </w:rPr>
        <w:t xml:space="preserve"> sea necesaria para la ejecución de un contrato entre la persona Titular de los datos y 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</w:t>
      </w:r>
    </w:p>
    <w:p w14:paraId="5BB3ABFF" w14:textId="77777777" w:rsidR="00901A29" w:rsidRPr="00EE5899" w:rsidRDefault="00000000">
      <w:pPr>
        <w:numPr>
          <w:ilvl w:val="0"/>
          <w:numId w:val="14"/>
        </w:numPr>
        <w:ind w:hanging="231"/>
        <w:rPr>
          <w:lang w:val="es-AR"/>
        </w:rPr>
      </w:pPr>
      <w:r w:rsidRPr="00EE5899">
        <w:rPr>
          <w:lang w:val="es-AR"/>
        </w:rPr>
        <w:t>Que la transferencia sea necesaria:</w:t>
      </w:r>
    </w:p>
    <w:p w14:paraId="03AD40B8" w14:textId="6EADEC66" w:rsidR="00901A29" w:rsidRDefault="00000000" w:rsidP="002814B1">
      <w:pPr>
        <w:numPr>
          <w:ilvl w:val="0"/>
          <w:numId w:val="15"/>
        </w:numPr>
        <w:ind w:hanging="281"/>
        <w:rPr>
          <w:lang w:val="es-AR"/>
        </w:rPr>
      </w:pPr>
      <w:r w:rsidRPr="00EE5899">
        <w:rPr>
          <w:lang w:val="es-AR"/>
        </w:rPr>
        <w:t>Por razones de interés público;</w:t>
      </w:r>
    </w:p>
    <w:p w14:paraId="05B34CB2" w14:textId="77777777" w:rsidR="002814B1" w:rsidRDefault="002814B1" w:rsidP="002814B1">
      <w:pPr>
        <w:rPr>
          <w:lang w:val="es-AR"/>
        </w:rPr>
      </w:pPr>
    </w:p>
    <w:p w14:paraId="5C82EE42" w14:textId="77777777" w:rsidR="002814B1" w:rsidRDefault="002814B1" w:rsidP="002814B1">
      <w:pPr>
        <w:rPr>
          <w:lang w:val="es-AR"/>
        </w:rPr>
      </w:pPr>
    </w:p>
    <w:p w14:paraId="34276642" w14:textId="77777777" w:rsidR="002814B1" w:rsidRDefault="002814B1" w:rsidP="002814B1">
      <w:pPr>
        <w:rPr>
          <w:lang w:val="es-AR"/>
        </w:rPr>
      </w:pPr>
    </w:p>
    <w:p w14:paraId="74978FA8" w14:textId="77777777" w:rsidR="002814B1" w:rsidRPr="002814B1" w:rsidRDefault="002814B1" w:rsidP="002814B1">
      <w:pPr>
        <w:rPr>
          <w:lang w:val="es-AR"/>
        </w:rPr>
      </w:pPr>
    </w:p>
    <w:p w14:paraId="28988054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4</w:t>
      </w:r>
    </w:p>
    <w:p w14:paraId="7D7FD3CE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>DERECHOS DE LOS TITULARES DE LOS DATOS</w:t>
      </w:r>
    </w:p>
    <w:p w14:paraId="2BED7601" w14:textId="73D0CAC3" w:rsidR="00901A29" w:rsidRPr="00EE5899" w:rsidRDefault="00000000">
      <w:pPr>
        <w:ind w:left="-5"/>
        <w:rPr>
          <w:lang w:val="es-AR"/>
        </w:rPr>
      </w:pPr>
      <w:r w:rsidRPr="00174667">
        <w:rPr>
          <w:lang w:val="es-AR"/>
        </w:rPr>
        <w:t xml:space="preserve">ARTÍCULO 27.- Derecho de acceso. </w:t>
      </w:r>
      <w:r w:rsidRPr="001C5C2A">
        <w:rPr>
          <w:highlight w:val="yellow"/>
          <w:lang w:val="es-AR"/>
        </w:rPr>
        <w:t>La persona Titular de los datos, previa acreditación de su identidad</w:t>
      </w:r>
      <w:r w:rsidR="00FC1359" w:rsidRPr="001C5C2A">
        <w:rPr>
          <w:highlight w:val="yellow"/>
          <w:lang w:val="es-AR"/>
        </w:rPr>
        <w:t>, tiene derecho a saber si se están tratando sus datos personales, y solicitar información sobre ellos.</w:t>
      </w:r>
    </w:p>
    <w:p w14:paraId="4FD4DB0E" w14:textId="7C1E9F8E" w:rsidR="00901A29" w:rsidRPr="00EE5899" w:rsidRDefault="00FC1359">
      <w:pPr>
        <w:ind w:left="-5"/>
        <w:rPr>
          <w:lang w:val="es-AR"/>
        </w:rPr>
      </w:pPr>
      <w:r>
        <w:rPr>
          <w:lang w:val="es-AR"/>
        </w:rPr>
        <w:t>Mas específicamente, tiene derecho a:</w:t>
      </w:r>
    </w:p>
    <w:p w14:paraId="33E487FF" w14:textId="2874A021" w:rsidR="00901A29" w:rsidRPr="00EE5899" w:rsidRDefault="00206EBA">
      <w:pPr>
        <w:numPr>
          <w:ilvl w:val="0"/>
          <w:numId w:val="16"/>
        </w:numPr>
        <w:ind w:hanging="244"/>
        <w:rPr>
          <w:lang w:val="es-AR"/>
        </w:rPr>
      </w:pPr>
      <w:r>
        <w:rPr>
          <w:lang w:val="es-AR"/>
        </w:rPr>
        <w:t>Razones del tratamiento y bases legales que las legitiman.</w:t>
      </w:r>
    </w:p>
    <w:p w14:paraId="6142084B" w14:textId="3A1343CD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EE5899">
        <w:rPr>
          <w:lang w:val="es-AR"/>
        </w:rPr>
        <w:t>L</w:t>
      </w:r>
      <w:r w:rsidR="00206EBA">
        <w:rPr>
          <w:lang w:val="es-AR"/>
        </w:rPr>
        <w:t xml:space="preserve">os </w:t>
      </w:r>
      <w:r w:rsidRPr="00EE5899">
        <w:rPr>
          <w:lang w:val="es-AR"/>
        </w:rPr>
        <w:t>datos personales que se traten;</w:t>
      </w:r>
    </w:p>
    <w:p w14:paraId="3D450A1A" w14:textId="77777777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EE5899">
        <w:rPr>
          <w:lang w:val="es-AR"/>
        </w:rPr>
        <w:t>Los destinatarios o las categorías de destinatarios a los que se cedieron o se prevean ceder los datos personales;</w:t>
      </w:r>
    </w:p>
    <w:p w14:paraId="1CA14DA8" w14:textId="304C2DB0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EE5899">
        <w:rPr>
          <w:lang w:val="es-AR"/>
        </w:rPr>
        <w:t>La relativa a las transferencias internacionales de datos que se hayan efectuado o se prevea efectuar, con inclusión de países de destino y base legal que justifica la transferencia;</w:t>
      </w:r>
      <w:r w:rsidR="001C5C2A">
        <w:rPr>
          <w:lang w:val="es-AR"/>
        </w:rPr>
        <w:t xml:space="preserve"> </w:t>
      </w:r>
      <w:r w:rsidR="001C5C2A" w:rsidRPr="001C5C2A">
        <w:rPr>
          <w:highlight w:val="yellow"/>
          <w:lang w:val="es-AR"/>
        </w:rPr>
        <w:t>Se incluye el tema de transferencias internacionales</w:t>
      </w:r>
    </w:p>
    <w:p w14:paraId="732CE112" w14:textId="77777777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EE5899">
        <w:rPr>
          <w:lang w:val="es-AR"/>
        </w:rPr>
        <w:t>El plazo previsto de conservación de los datos personales o, de no ser ello posible, los criterios utilizados para determinar este plazo;</w:t>
      </w:r>
    </w:p>
    <w:p w14:paraId="1BC374D7" w14:textId="7ACDE261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EE5899">
        <w:rPr>
          <w:lang w:val="es-AR"/>
        </w:rPr>
        <w:t>La existencia del derecho a la rectificación o la supresión de datos personales, así como a oponerse a dicho tratamiento;</w:t>
      </w:r>
    </w:p>
    <w:p w14:paraId="607091FD" w14:textId="74D9ABF8" w:rsidR="00901A29" w:rsidRPr="00EE5899" w:rsidRDefault="00000000">
      <w:pPr>
        <w:numPr>
          <w:ilvl w:val="0"/>
          <w:numId w:val="16"/>
        </w:numPr>
        <w:ind w:hanging="244"/>
        <w:rPr>
          <w:lang w:val="es-AR"/>
        </w:rPr>
      </w:pPr>
      <w:r w:rsidRPr="004A32F1">
        <w:rPr>
          <w:highlight w:val="yellow"/>
          <w:lang w:val="es-AR"/>
        </w:rPr>
        <w:t>La existencia de decisiones automatizadas</w:t>
      </w:r>
      <w:r w:rsidRPr="00EE5899">
        <w:rPr>
          <w:lang w:val="es-AR"/>
        </w:rPr>
        <w:t>, incluida la elaboración de perfiles</w:t>
      </w:r>
      <w:r w:rsidR="0029284F">
        <w:rPr>
          <w:lang w:val="es-AR"/>
        </w:rPr>
        <w:t>,</w:t>
      </w:r>
      <w:r w:rsidRPr="00EE5899">
        <w:rPr>
          <w:lang w:val="es-AR"/>
        </w:rPr>
        <w:t xml:space="preserve"> en tales casos, información significativa sobre la lógica aplicada, siempre que ello no afecte derechos intelectuales del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tratamiento.</w:t>
      </w:r>
    </w:p>
    <w:p w14:paraId="1C529F36" w14:textId="6E93ECBC" w:rsidR="00901A29" w:rsidRPr="00EE5899" w:rsidRDefault="00000000">
      <w:pPr>
        <w:ind w:left="-5"/>
        <w:rPr>
          <w:lang w:val="es-AR"/>
        </w:rPr>
      </w:pPr>
      <w:r w:rsidRPr="00B94DFB">
        <w:rPr>
          <w:lang w:val="es-AR"/>
        </w:rPr>
        <w:t xml:space="preserve">ARTÍCULO 28.- </w:t>
      </w:r>
      <w:r w:rsidRPr="002E006F">
        <w:rPr>
          <w:highlight w:val="yellow"/>
          <w:lang w:val="es-AR"/>
        </w:rPr>
        <w:t>Derecho de rectificación</w:t>
      </w:r>
      <w:r w:rsidRPr="00B94DFB">
        <w:rPr>
          <w:lang w:val="es-AR"/>
        </w:rPr>
        <w:t xml:space="preserve">. </w:t>
      </w:r>
      <w:r w:rsidRPr="00EE5899">
        <w:rPr>
          <w:lang w:val="es-AR"/>
        </w:rPr>
        <w:t xml:space="preserve">La persona Titular de los datos tiene el derecho a obtener del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 la rectificación de sus datos personales cuando estos resulten ser inexactos, falsos, erróneos, incompletos o desactualizados.</w:t>
      </w:r>
      <w:r w:rsidR="00395CDC">
        <w:rPr>
          <w:lang w:val="es-AR"/>
        </w:rPr>
        <w:t xml:space="preserve"> </w:t>
      </w:r>
      <w:r w:rsidR="00B94DFB" w:rsidRPr="002E006F">
        <w:rPr>
          <w:highlight w:val="yellow"/>
          <w:lang w:val="es-AR"/>
        </w:rPr>
        <w:t xml:space="preserve">Tienen 5 </w:t>
      </w:r>
      <w:r w:rsidR="00395CDC" w:rsidRPr="002E006F">
        <w:rPr>
          <w:highlight w:val="yellow"/>
          <w:lang w:val="es-AR"/>
        </w:rPr>
        <w:t>días</w:t>
      </w:r>
      <w:r w:rsidR="00B94DFB" w:rsidRPr="002E006F">
        <w:rPr>
          <w:highlight w:val="yellow"/>
          <w:lang w:val="es-AR"/>
        </w:rPr>
        <w:t xml:space="preserve"> </w:t>
      </w:r>
      <w:r w:rsidR="00395CDC" w:rsidRPr="00395CDC">
        <w:rPr>
          <w:highlight w:val="yellow"/>
          <w:lang w:val="es-AR"/>
        </w:rPr>
        <w:t>para</w:t>
      </w:r>
      <w:r w:rsidR="00145E0D">
        <w:rPr>
          <w:lang w:val="es-AR"/>
        </w:rPr>
        <w:t xml:space="preserve"> </w:t>
      </w:r>
      <w:r w:rsidR="00145E0D">
        <w:rPr>
          <w:highlight w:val="yellow"/>
          <w:lang w:val="es-AR"/>
        </w:rPr>
        <w:t>que el responsable</w:t>
      </w:r>
      <w:ins w:id="0" w:author="Microsoft Word" w:date="2025-03-01T16:33:00Z">
        <w:r w:rsidR="002E006F" w:rsidRPr="002E006F">
          <w:rPr>
            <w:highlight w:val="yellow"/>
            <w:lang w:val="es-AR"/>
          </w:rPr>
          <w:t xml:space="preserve"> </w:t>
        </w:r>
      </w:ins>
      <w:r w:rsidR="00395CDC">
        <w:rPr>
          <w:highlight w:val="yellow"/>
          <w:lang w:val="es-AR"/>
        </w:rPr>
        <w:t>se rectifique</w:t>
      </w:r>
    </w:p>
    <w:p w14:paraId="4F4DEA93" w14:textId="50A1EF33" w:rsidR="00901A29" w:rsidRPr="00EE5899" w:rsidRDefault="00000000">
      <w:pPr>
        <w:ind w:left="-5"/>
        <w:rPr>
          <w:lang w:val="es-AR"/>
        </w:rPr>
      </w:pPr>
      <w:r w:rsidRPr="002E006F">
        <w:rPr>
          <w:lang w:val="es-AR"/>
        </w:rPr>
        <w:t xml:space="preserve">ARTÍCULO 29.- Derecho de oposición. </w:t>
      </w:r>
      <w:r w:rsidR="00457E48">
        <w:rPr>
          <w:lang w:val="es-AR"/>
        </w:rPr>
        <w:t>El titular puede oponerse al tratamiento</w:t>
      </w:r>
    </w:p>
    <w:p w14:paraId="7B2CEAA8" w14:textId="7BBD8EDF" w:rsidR="00901A29" w:rsidRPr="00EE5899" w:rsidRDefault="00000000">
      <w:pPr>
        <w:ind w:left="-5"/>
        <w:rPr>
          <w:lang w:val="es-AR"/>
        </w:rPr>
      </w:pPr>
      <w:r w:rsidRPr="006838A8">
        <w:rPr>
          <w:highlight w:val="yellow"/>
          <w:lang w:val="es-AR"/>
        </w:rPr>
        <w:t>La persona Titular de los datos también puede oponerse al tratamiento de sus datos personales si tuvieran por objeto la publicidad, la prospección comercial o la mercadotecnia directa, incluida la elaboración de perfiles. Cuando la persona Titular de los datos se oponga al tratamiento para esos propósitos, sus datos personales deben dejar de ser tratados.</w:t>
      </w:r>
      <w:r w:rsidR="006838A8" w:rsidRPr="006838A8">
        <w:rPr>
          <w:highlight w:val="yellow"/>
          <w:lang w:val="es-AR"/>
        </w:rPr>
        <w:t xml:space="preserve"> Perfil o publicidad pueden ser denegados por el titular</w:t>
      </w:r>
      <w:r w:rsidR="006838A8">
        <w:rPr>
          <w:lang w:val="es-AR"/>
        </w:rPr>
        <w:t>.</w:t>
      </w:r>
    </w:p>
    <w:p w14:paraId="7DC8AAAB" w14:textId="2E1F41E9" w:rsidR="00901A29" w:rsidRPr="00EE5899" w:rsidRDefault="00000000" w:rsidP="00051D69">
      <w:pPr>
        <w:ind w:left="-5"/>
        <w:rPr>
          <w:lang w:val="es-AR"/>
        </w:rPr>
      </w:pPr>
      <w:r w:rsidRPr="006838A8">
        <w:rPr>
          <w:lang w:val="es-AR"/>
        </w:rPr>
        <w:t xml:space="preserve">ARTÍCULO 30.- </w:t>
      </w:r>
      <w:r w:rsidRPr="005661D4">
        <w:rPr>
          <w:highlight w:val="yellow"/>
          <w:lang w:val="es-AR"/>
        </w:rPr>
        <w:t>Derecho de supresión.</w:t>
      </w:r>
      <w:r w:rsidRPr="005661D4">
        <w:rPr>
          <w:lang w:val="es-AR"/>
        </w:rPr>
        <w:t xml:space="preserve"> </w:t>
      </w:r>
      <w:r w:rsidRPr="00EE5899">
        <w:rPr>
          <w:lang w:val="es-AR"/>
        </w:rPr>
        <w:t xml:space="preserve">La persona Titular de los datos tiene derecho a solicitar la supresión de sus datos personales al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tratamiento. </w:t>
      </w:r>
    </w:p>
    <w:p w14:paraId="16486433" w14:textId="2E706D2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lastRenderedPageBreak/>
        <w:t xml:space="preserve">ARTÍCULO 31.- </w:t>
      </w:r>
      <w:r w:rsidRPr="0052395A">
        <w:rPr>
          <w:highlight w:val="yellow"/>
          <w:lang w:val="es-AR"/>
        </w:rPr>
        <w:t>Decisiones automatizadas y elaboración de perfiles</w:t>
      </w:r>
      <w:r w:rsidRPr="00EE5899">
        <w:rPr>
          <w:lang w:val="es-AR"/>
        </w:rPr>
        <w:t xml:space="preserve">. </w:t>
      </w:r>
      <w:r w:rsidR="00954491" w:rsidRPr="00954491">
        <w:rPr>
          <w:highlight w:val="yellow"/>
          <w:lang w:val="es-AR"/>
        </w:rPr>
        <w:t>El titular puede solicitar revisiones por PERSONAS HUMANAS</w:t>
      </w:r>
      <w:r w:rsidRPr="00EE5899">
        <w:rPr>
          <w:lang w:val="es-AR"/>
        </w:rPr>
        <w:t xml:space="preserve">. </w:t>
      </w:r>
      <w:r w:rsidRPr="00954491">
        <w:rPr>
          <w:highlight w:val="green"/>
          <w:lang w:val="es-AR"/>
        </w:rPr>
        <w:t xml:space="preserve">Se entiende por decisiones parcialmente automatizadas o semiautomatizadas </w:t>
      </w:r>
      <w:proofErr w:type="gramStart"/>
      <w:r w:rsidRPr="00954491">
        <w:rPr>
          <w:highlight w:val="green"/>
          <w:lang w:val="es-AR"/>
        </w:rPr>
        <w:t>a  aquellas</w:t>
      </w:r>
      <w:proofErr w:type="gramEnd"/>
      <w:r w:rsidRPr="00954491">
        <w:rPr>
          <w:highlight w:val="green"/>
          <w:lang w:val="es-AR"/>
        </w:rPr>
        <w:t xml:space="preserve"> en las que no hay intervención humana significativa.</w:t>
      </w:r>
    </w:p>
    <w:p w14:paraId="6A245FFC" w14:textId="1FDC8059" w:rsidR="00901A29" w:rsidRPr="00EE5899" w:rsidRDefault="00000000" w:rsidP="00DF2ECD">
      <w:pPr>
        <w:ind w:left="-5"/>
        <w:rPr>
          <w:lang w:val="es-AR"/>
        </w:rPr>
      </w:pPr>
      <w:r w:rsidRPr="00EE5899">
        <w:rPr>
          <w:lang w:val="es-AR"/>
        </w:rPr>
        <w:t xml:space="preserve">ARTÍCULO 32.- </w:t>
      </w:r>
      <w:r w:rsidRPr="000918B5">
        <w:rPr>
          <w:highlight w:val="yellow"/>
          <w:lang w:val="es-AR"/>
        </w:rPr>
        <w:t>Derecho a la portabilidad de datos personales</w:t>
      </w:r>
      <w:r w:rsidRPr="00EE5899">
        <w:rPr>
          <w:lang w:val="es-AR"/>
        </w:rPr>
        <w:t>.</w:t>
      </w:r>
      <w:r w:rsidR="000918B5">
        <w:rPr>
          <w:lang w:val="es-AR"/>
        </w:rPr>
        <w:t xml:space="preserve"> </w:t>
      </w:r>
      <w:r w:rsidR="000918B5" w:rsidRPr="002D2F73">
        <w:rPr>
          <w:highlight w:val="yellow"/>
          <w:lang w:val="es-AR"/>
        </w:rPr>
        <w:t>El titular puede solicitar el traspaso de datos(copia)</w:t>
      </w:r>
      <w:r w:rsidR="002D2F73">
        <w:rPr>
          <w:lang w:val="es-AR"/>
        </w:rPr>
        <w:t>.</w:t>
      </w:r>
      <w:r w:rsidRPr="00EE5899">
        <w:rPr>
          <w:lang w:val="es-AR"/>
        </w:rPr>
        <w:t xml:space="preserve"> </w:t>
      </w:r>
      <w:r w:rsidRPr="00DF2ECD">
        <w:rPr>
          <w:highlight w:val="green"/>
          <w:lang w:val="es-AR"/>
        </w:rPr>
        <w:t xml:space="preserve">Si se tratan datos personales mediante medios electrónicos o automatizados, la persona Titular de los datos tiene derecho a obtener una copia de los datos personales que hubiere proporcionado al </w:t>
      </w:r>
      <w:proofErr w:type="gramStart"/>
      <w:r w:rsidRPr="00DF2ECD">
        <w:rPr>
          <w:highlight w:val="green"/>
          <w:lang w:val="es-AR"/>
        </w:rPr>
        <w:t>Responsable</w:t>
      </w:r>
      <w:proofErr w:type="gramEnd"/>
      <w:r w:rsidRPr="00DF2ECD">
        <w:rPr>
          <w:highlight w:val="green"/>
          <w:lang w:val="es-AR"/>
        </w:rPr>
        <w:t xml:space="preserve"> de tratamiento</w:t>
      </w:r>
      <w:r w:rsidRPr="00EE5899">
        <w:rPr>
          <w:lang w:val="es-AR"/>
        </w:rPr>
        <w:t xml:space="preserve"> </w:t>
      </w:r>
    </w:p>
    <w:p w14:paraId="10833811" w14:textId="691EB24E" w:rsidR="00901A29" w:rsidRPr="00EE5899" w:rsidRDefault="00000000">
      <w:pPr>
        <w:ind w:left="-5"/>
        <w:rPr>
          <w:lang w:val="es-AR"/>
        </w:rPr>
      </w:pPr>
      <w:r w:rsidRPr="00DF2ECD">
        <w:rPr>
          <w:lang w:val="es-AR"/>
        </w:rPr>
        <w:t xml:space="preserve">ARTÍCULO 33.- </w:t>
      </w:r>
      <w:r w:rsidRPr="00DF2ECD">
        <w:rPr>
          <w:highlight w:val="green"/>
          <w:lang w:val="es-AR"/>
        </w:rPr>
        <w:t>Derecho de limitación</w:t>
      </w:r>
      <w:r w:rsidRPr="00DF2ECD">
        <w:rPr>
          <w:lang w:val="es-AR"/>
        </w:rPr>
        <w:t xml:space="preserve">. </w:t>
      </w:r>
      <w:r w:rsidR="00DF2ECD" w:rsidRPr="00C33CF9">
        <w:rPr>
          <w:highlight w:val="green"/>
          <w:lang w:val="es-AR"/>
        </w:rPr>
        <w:t xml:space="preserve">El titular puede limitar </w:t>
      </w:r>
      <w:r w:rsidR="00C33CF9" w:rsidRPr="00C33CF9">
        <w:rPr>
          <w:highlight w:val="green"/>
          <w:lang w:val="es-AR"/>
        </w:rPr>
        <w:t>el tratamiento de los datos</w:t>
      </w:r>
    </w:p>
    <w:p w14:paraId="5A139765" w14:textId="6D35D035" w:rsidR="00901A29" w:rsidRPr="00EE5899" w:rsidRDefault="00000000" w:rsidP="00EA6568">
      <w:pPr>
        <w:ind w:left="-5"/>
        <w:rPr>
          <w:lang w:val="es-AR"/>
        </w:rPr>
      </w:pPr>
      <w:r w:rsidRPr="00EE5899">
        <w:rPr>
          <w:lang w:val="es-AR"/>
        </w:rPr>
        <w:t xml:space="preserve">ARTÍCULO 34.- </w:t>
      </w:r>
      <w:r w:rsidRPr="008A3793">
        <w:rPr>
          <w:highlight w:val="yellow"/>
          <w:lang w:val="es-AR"/>
        </w:rPr>
        <w:t>Ejercicio de los derechos</w:t>
      </w:r>
      <w:r w:rsidRPr="00EE5899">
        <w:rPr>
          <w:lang w:val="es-AR"/>
        </w:rPr>
        <w:t>.</w:t>
      </w:r>
      <w:r w:rsidR="008A3793">
        <w:rPr>
          <w:lang w:val="es-AR"/>
        </w:rPr>
        <w:t xml:space="preserve"> </w:t>
      </w:r>
      <w:r w:rsidR="008A3793" w:rsidRPr="008A3793">
        <w:rPr>
          <w:highlight w:val="yellow"/>
          <w:lang w:val="es-AR"/>
        </w:rPr>
        <w:t xml:space="preserve">Los responsables tienen 10 </w:t>
      </w:r>
      <w:proofErr w:type="spellStart"/>
      <w:r w:rsidR="008A3793" w:rsidRPr="008A3793">
        <w:rPr>
          <w:highlight w:val="yellow"/>
          <w:lang w:val="es-AR"/>
        </w:rPr>
        <w:t>dias</w:t>
      </w:r>
      <w:proofErr w:type="spellEnd"/>
      <w:r w:rsidR="008A3793" w:rsidRPr="008A3793">
        <w:rPr>
          <w:highlight w:val="yellow"/>
          <w:lang w:val="es-AR"/>
        </w:rPr>
        <w:t xml:space="preserve"> para responder</w:t>
      </w:r>
      <w:r w:rsidR="008A3793">
        <w:rPr>
          <w:lang w:val="es-AR"/>
        </w:rPr>
        <w:t>.</w:t>
      </w:r>
      <w:r w:rsidRPr="00EE5899">
        <w:rPr>
          <w:lang w:val="es-AR"/>
        </w:rPr>
        <w:t xml:space="preserve"> </w:t>
      </w:r>
    </w:p>
    <w:p w14:paraId="3CA3E76A" w14:textId="157C6CC1" w:rsidR="00901A29" w:rsidRPr="00EE5899" w:rsidRDefault="00BE4BBD">
      <w:pPr>
        <w:ind w:left="-5"/>
        <w:rPr>
          <w:lang w:val="es-AR"/>
        </w:rPr>
      </w:pPr>
      <w:r w:rsidRPr="0010665F">
        <w:rPr>
          <w:highlight w:val="yellow"/>
          <w:lang w:val="es-AR"/>
        </w:rPr>
        <w:t xml:space="preserve">Hay seis </w:t>
      </w:r>
      <w:r w:rsidR="0010665F" w:rsidRPr="0010665F">
        <w:rPr>
          <w:highlight w:val="yellow"/>
          <w:lang w:val="es-AR"/>
        </w:rPr>
        <w:t>meses para reiterar pedidos</w:t>
      </w:r>
      <w:r w:rsidR="0010665F">
        <w:rPr>
          <w:highlight w:val="yellow"/>
          <w:lang w:val="es-AR"/>
        </w:rPr>
        <w:t xml:space="preserve"> o reclamos</w:t>
      </w:r>
      <w:r w:rsidR="0010665F" w:rsidRPr="0010665F">
        <w:rPr>
          <w:highlight w:val="yellow"/>
          <w:lang w:val="es-AR"/>
        </w:rPr>
        <w:t xml:space="preserve">. En caso de </w:t>
      </w:r>
      <w:r w:rsidR="0010665F">
        <w:rPr>
          <w:highlight w:val="yellow"/>
          <w:lang w:val="es-AR"/>
        </w:rPr>
        <w:t>h</w:t>
      </w:r>
      <w:r w:rsidR="0010665F" w:rsidRPr="0010665F">
        <w:rPr>
          <w:highlight w:val="yellow"/>
          <w:lang w:val="es-AR"/>
        </w:rPr>
        <w:t>acerlo antes el responsable puede cobrar (monto razonable)</w:t>
      </w:r>
      <w:r w:rsidRPr="00EE5899">
        <w:rPr>
          <w:lang w:val="es-AR"/>
        </w:rPr>
        <w:t xml:space="preserve"> </w:t>
      </w:r>
    </w:p>
    <w:p w14:paraId="4CD6C6B7" w14:textId="54D8A900" w:rsidR="00901A29" w:rsidRPr="00EE5899" w:rsidRDefault="00901A29">
      <w:pPr>
        <w:spacing w:after="235" w:line="259" w:lineRule="auto"/>
        <w:ind w:left="0" w:right="2" w:firstLine="0"/>
        <w:jc w:val="center"/>
        <w:rPr>
          <w:lang w:val="es-AR"/>
        </w:rPr>
      </w:pPr>
    </w:p>
    <w:p w14:paraId="66922CF9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5</w:t>
      </w:r>
    </w:p>
    <w:p w14:paraId="10D44C23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>OBLIGACIONES DE LOS RESPONSABLES Y ENCARGADOS DE TRATAMIENTO</w:t>
      </w:r>
    </w:p>
    <w:p w14:paraId="3B79A1F9" w14:textId="2DB859EF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36.- </w:t>
      </w:r>
      <w:r w:rsidRPr="00DB3EFC">
        <w:rPr>
          <w:highlight w:val="yellow"/>
          <w:lang w:val="es-AR"/>
        </w:rPr>
        <w:t xml:space="preserve">Deberes del </w:t>
      </w:r>
      <w:proofErr w:type="gramStart"/>
      <w:r w:rsidRPr="00DB3EFC">
        <w:rPr>
          <w:highlight w:val="yellow"/>
          <w:lang w:val="es-AR"/>
        </w:rPr>
        <w:t>Responsable</w:t>
      </w:r>
      <w:proofErr w:type="gramEnd"/>
      <w:r w:rsidRPr="00DB3EFC">
        <w:rPr>
          <w:highlight w:val="yellow"/>
          <w:lang w:val="es-AR"/>
        </w:rPr>
        <w:t xml:space="preserve"> de tratamiento</w:t>
      </w:r>
      <w:r w:rsidRPr="00EE5899">
        <w:rPr>
          <w:lang w:val="es-AR"/>
        </w:rPr>
        <w:t xml:space="preserve">. </w:t>
      </w:r>
    </w:p>
    <w:p w14:paraId="44479D55" w14:textId="5FE6E2E3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>Implementar medidas apropiadas, útiles, oportunas, pertinentes y eficaces para garantizar y poder demostrar el adecuado cumplimiento de la presente Ley y las normas reglamentarias</w:t>
      </w:r>
    </w:p>
    <w:p w14:paraId="0A6B917C" w14:textId="17057E77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>Garantizar a la persona Titular de los datos, el pleno y efectivo ejercicio del derecho de protección de datos, especialmente conocer, actualizar, rectificar, suprimir sus datos personales u oponerse al tratamiento de estos;</w:t>
      </w:r>
    </w:p>
    <w:p w14:paraId="5BB90016" w14:textId="77777777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>Cumplir con el deber de informar a la persona Titular de los datos sobre la finalidad de la recolección y sus derechos;</w:t>
      </w:r>
    </w:p>
    <w:p w14:paraId="6345351D" w14:textId="29E26A3F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>Tratar los datos personales bajo condiciones de seguridad apropiadas</w:t>
      </w:r>
    </w:p>
    <w:p w14:paraId="1714E3CF" w14:textId="14434691" w:rsidR="00901A29" w:rsidRPr="00AE75E2" w:rsidRDefault="00000000" w:rsidP="00AE75E2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 xml:space="preserve">Implementar medidas para garantizar que los datos personales sean veraces, actualizados, completos, exactos y </w:t>
      </w:r>
      <w:proofErr w:type="gramStart"/>
      <w:r w:rsidRPr="00EE5899">
        <w:rPr>
          <w:lang w:val="es-AR"/>
        </w:rPr>
        <w:t>comprobables;</w:t>
      </w:r>
      <w:r w:rsidRPr="00AE75E2">
        <w:rPr>
          <w:lang w:val="es-AR"/>
        </w:rPr>
        <w:t>;</w:t>
      </w:r>
      <w:proofErr w:type="gramEnd"/>
    </w:p>
    <w:p w14:paraId="634F63BC" w14:textId="64D317D1" w:rsidR="00901A29" w:rsidRPr="00572E31" w:rsidRDefault="00000000" w:rsidP="00572E31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 xml:space="preserve">Tramitar las solicitudes presentadas por la persona Titular de los datos, y responderlas de manera completa y </w:t>
      </w:r>
      <w:r w:rsidRPr="006671FB">
        <w:rPr>
          <w:lang w:val="es-AR"/>
        </w:rPr>
        <w:t>oportuna;</w:t>
      </w:r>
    </w:p>
    <w:p w14:paraId="58F368C9" w14:textId="6BDDA1AF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EE5899">
        <w:rPr>
          <w:lang w:val="es-AR"/>
        </w:rPr>
        <w:t>Verificar que los Encargados de tratamiento, o quienes estos subcontraten, ofrezcan garantías suficientes para realizar el tratamiento de datos personales conforme a los requisitos de la presente Ley y garanticen la protección de los derechos de la persona Titular de los datos; dicha verificación debe realizarse con anterioridad a la contratación</w:t>
      </w:r>
      <w:r w:rsidR="00AE75E2">
        <w:rPr>
          <w:lang w:val="es-AR"/>
        </w:rPr>
        <w:t>.</w:t>
      </w:r>
    </w:p>
    <w:p w14:paraId="7EF438C7" w14:textId="5EDFEFCB" w:rsidR="00901A29" w:rsidRPr="00EE5899" w:rsidRDefault="00000000">
      <w:pPr>
        <w:numPr>
          <w:ilvl w:val="0"/>
          <w:numId w:val="21"/>
        </w:numPr>
        <w:ind w:hanging="259"/>
        <w:rPr>
          <w:lang w:val="es-AR"/>
        </w:rPr>
      </w:pPr>
      <w:r w:rsidRPr="006F35DE">
        <w:rPr>
          <w:highlight w:val="yellow"/>
          <w:lang w:val="es-AR"/>
        </w:rPr>
        <w:t xml:space="preserve">En caso de que corresponda, designar un </w:t>
      </w:r>
      <w:proofErr w:type="gramStart"/>
      <w:r w:rsidRPr="006F35DE">
        <w:rPr>
          <w:highlight w:val="yellow"/>
          <w:lang w:val="es-AR"/>
        </w:rPr>
        <w:t>Delegado</w:t>
      </w:r>
      <w:proofErr w:type="gramEnd"/>
      <w:r w:rsidRPr="006F35DE">
        <w:rPr>
          <w:highlight w:val="yellow"/>
          <w:lang w:val="es-AR"/>
        </w:rPr>
        <w:t xml:space="preserve"> de Protección de Datos</w:t>
      </w:r>
      <w:r w:rsidRPr="00EE5899">
        <w:rPr>
          <w:lang w:val="es-AR"/>
        </w:rPr>
        <w:t>.</w:t>
      </w:r>
      <w:r w:rsidR="006F35DE">
        <w:rPr>
          <w:lang w:val="es-AR"/>
        </w:rPr>
        <w:t xml:space="preserve"> </w:t>
      </w:r>
      <w:r w:rsidR="006F35DE" w:rsidRPr="006F35DE">
        <w:rPr>
          <w:highlight w:val="yellow"/>
          <w:lang w:val="es-AR"/>
        </w:rPr>
        <w:t>Tiene que tener una persona designada a la protección de datos</w:t>
      </w:r>
      <w:r w:rsidR="006F35DE">
        <w:rPr>
          <w:lang w:val="es-AR"/>
        </w:rPr>
        <w:t>.</w:t>
      </w:r>
      <w:r w:rsidRPr="00EE5899">
        <w:rPr>
          <w:lang w:val="es-AR"/>
        </w:rPr>
        <w:t xml:space="preserve"> </w:t>
      </w:r>
      <w:proofErr w:type="gramStart"/>
      <w:r w:rsidR="00455783" w:rsidRPr="00455783">
        <w:rPr>
          <w:highlight w:val="green"/>
          <w:lang w:val="es-AR"/>
        </w:rPr>
        <w:t>Sino</w:t>
      </w:r>
      <w:proofErr w:type="gramEnd"/>
      <w:r w:rsidRPr="00455783">
        <w:rPr>
          <w:highlight w:val="green"/>
          <w:lang w:val="es-AR"/>
        </w:rPr>
        <w:t>, se debe establecer una persona o área que asuma la función de protección de datos personales y de trámite a las solicitudes de las personas Titulares de los datos.</w:t>
      </w:r>
    </w:p>
    <w:p w14:paraId="18149A56" w14:textId="51A7983E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lastRenderedPageBreak/>
        <w:t xml:space="preserve">ARTÍCULO 37.- </w:t>
      </w:r>
      <w:r w:rsidRPr="009B1A26">
        <w:rPr>
          <w:highlight w:val="green"/>
          <w:lang w:val="es-AR"/>
        </w:rPr>
        <w:t>Deberes del Encargado de tratamiento</w:t>
      </w:r>
      <w:r w:rsidRPr="00EE5899">
        <w:rPr>
          <w:lang w:val="es-AR"/>
        </w:rPr>
        <w:t xml:space="preserve">. </w:t>
      </w:r>
    </w:p>
    <w:p w14:paraId="69718438" w14:textId="361FCE8E" w:rsidR="00901A29" w:rsidRPr="00EE5899" w:rsidRDefault="00000000">
      <w:pPr>
        <w:numPr>
          <w:ilvl w:val="0"/>
          <w:numId w:val="22"/>
        </w:numPr>
        <w:ind w:hanging="244"/>
        <w:rPr>
          <w:lang w:val="es-AR"/>
        </w:rPr>
      </w:pPr>
      <w:r w:rsidRPr="00EE5899">
        <w:rPr>
          <w:lang w:val="es-AR"/>
        </w:rPr>
        <w:t xml:space="preserve">La prestación de servicios de tratamiento de datos por cuenta de terceros entre un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y un Encargado de tratamiento debe quedar formalizada mediante un contrato por escrito</w:t>
      </w:r>
      <w:r w:rsidR="009B1A26">
        <w:rPr>
          <w:lang w:val="es-AR"/>
        </w:rPr>
        <w:t>.</w:t>
      </w:r>
    </w:p>
    <w:p w14:paraId="42EA5446" w14:textId="77777777" w:rsidR="00901A29" w:rsidRPr="009B1A26" w:rsidRDefault="00000000">
      <w:pPr>
        <w:numPr>
          <w:ilvl w:val="0"/>
          <w:numId w:val="22"/>
        </w:numPr>
        <w:ind w:hanging="244"/>
        <w:rPr>
          <w:highlight w:val="green"/>
          <w:lang w:val="es-AR"/>
        </w:rPr>
      </w:pPr>
      <w:r w:rsidRPr="009B1A26">
        <w:rPr>
          <w:highlight w:val="green"/>
          <w:lang w:val="es-AR"/>
        </w:rPr>
        <w:t xml:space="preserve">El Encargado de tratamiento debe limitarse a llevar a cabo solo aquellos tratamientos de datos encomendados por el </w:t>
      </w:r>
      <w:proofErr w:type="gramStart"/>
      <w:r w:rsidRPr="009B1A26">
        <w:rPr>
          <w:highlight w:val="green"/>
          <w:lang w:val="es-AR"/>
        </w:rPr>
        <w:t>Responsable</w:t>
      </w:r>
      <w:proofErr w:type="gramEnd"/>
      <w:r w:rsidRPr="009B1A26">
        <w:rPr>
          <w:highlight w:val="green"/>
          <w:lang w:val="es-AR"/>
        </w:rPr>
        <w:t xml:space="preserve"> de tratamiento;</w:t>
      </w:r>
    </w:p>
    <w:p w14:paraId="32AFEBE7" w14:textId="3D1CB0F3" w:rsidR="00901A29" w:rsidRPr="00440E1D" w:rsidRDefault="00000000">
      <w:pPr>
        <w:numPr>
          <w:ilvl w:val="0"/>
          <w:numId w:val="22"/>
        </w:numPr>
        <w:ind w:hanging="244"/>
        <w:rPr>
          <w:highlight w:val="yellow"/>
          <w:lang w:val="es-AR"/>
        </w:rPr>
      </w:pPr>
      <w:r w:rsidRPr="00440E1D">
        <w:rPr>
          <w:highlight w:val="yellow"/>
          <w:lang w:val="es-AR"/>
        </w:rPr>
        <w:t>Los datos personales objeto de tratamiento deben aplicarse o utilizarse con el fin que figure en el contrato, y no deben ser cedidos a otras personas</w:t>
      </w:r>
      <w:r w:rsidR="00440E1D" w:rsidRPr="00440E1D">
        <w:rPr>
          <w:highlight w:val="yellow"/>
          <w:lang w:val="es-AR"/>
        </w:rPr>
        <w:t>.</w:t>
      </w:r>
    </w:p>
    <w:p w14:paraId="21F9DB08" w14:textId="13676E32" w:rsidR="00901A29" w:rsidRPr="00290C18" w:rsidRDefault="00000000">
      <w:pPr>
        <w:numPr>
          <w:ilvl w:val="0"/>
          <w:numId w:val="22"/>
        </w:numPr>
        <w:ind w:hanging="244"/>
        <w:rPr>
          <w:highlight w:val="yellow"/>
          <w:lang w:val="es-AR"/>
        </w:rPr>
      </w:pPr>
      <w:r w:rsidRPr="00290C18">
        <w:rPr>
          <w:highlight w:val="yellow"/>
          <w:lang w:val="es-AR"/>
        </w:rPr>
        <w:t xml:space="preserve">Una vez cumplida la prestación contractual, los datos personales tratados deben ser devueltos al </w:t>
      </w:r>
      <w:proofErr w:type="gramStart"/>
      <w:r w:rsidRPr="00290C18">
        <w:rPr>
          <w:highlight w:val="yellow"/>
          <w:lang w:val="es-AR"/>
        </w:rPr>
        <w:t>Responsable</w:t>
      </w:r>
      <w:proofErr w:type="gramEnd"/>
      <w:r w:rsidRPr="00290C18">
        <w:rPr>
          <w:highlight w:val="yellow"/>
          <w:lang w:val="es-AR"/>
        </w:rPr>
        <w:t xml:space="preserve"> de tratamiento o destruidos, </w:t>
      </w:r>
      <w:r w:rsidR="00290C18" w:rsidRPr="00290C18">
        <w:rPr>
          <w:highlight w:val="yellow"/>
          <w:lang w:val="es-AR"/>
        </w:rPr>
        <w:t xml:space="preserve">estos solo pueden conservarse 2 años </w:t>
      </w:r>
    </w:p>
    <w:p w14:paraId="2D7FAEE9" w14:textId="7064C408" w:rsidR="00901A29" w:rsidRPr="00EE5899" w:rsidRDefault="00000000">
      <w:pPr>
        <w:numPr>
          <w:ilvl w:val="0"/>
          <w:numId w:val="22"/>
        </w:numPr>
        <w:ind w:hanging="244"/>
        <w:rPr>
          <w:lang w:val="es-AR"/>
        </w:rPr>
      </w:pPr>
      <w:r w:rsidRPr="00F95E50">
        <w:rPr>
          <w:highlight w:val="yellow"/>
          <w:lang w:val="es-AR"/>
        </w:rPr>
        <w:t xml:space="preserve">En caso de que corresponda, debe designarse un </w:t>
      </w:r>
      <w:proofErr w:type="gramStart"/>
      <w:r w:rsidRPr="00F95E50">
        <w:rPr>
          <w:highlight w:val="yellow"/>
          <w:lang w:val="es-AR"/>
        </w:rPr>
        <w:t>Delegado</w:t>
      </w:r>
      <w:proofErr w:type="gramEnd"/>
      <w:r w:rsidRPr="00F95E50">
        <w:rPr>
          <w:highlight w:val="yellow"/>
          <w:lang w:val="es-AR"/>
        </w:rPr>
        <w:t xml:space="preserve"> de Protección de Datos</w:t>
      </w:r>
      <w:r w:rsidR="00F95E50">
        <w:rPr>
          <w:lang w:val="es-AR"/>
        </w:rPr>
        <w:t xml:space="preserve">, al igual que en caso de el Responsable </w:t>
      </w:r>
      <w:proofErr w:type="spellStart"/>
      <w:r w:rsidR="00F95E50">
        <w:rPr>
          <w:lang w:val="es-AR"/>
        </w:rPr>
        <w:t>de el</w:t>
      </w:r>
      <w:proofErr w:type="spellEnd"/>
      <w:r w:rsidR="00F95E50">
        <w:rPr>
          <w:lang w:val="es-AR"/>
        </w:rPr>
        <w:t xml:space="preserve"> tratamiento de los datos.</w:t>
      </w:r>
      <w:r w:rsidRPr="00EE5899">
        <w:rPr>
          <w:lang w:val="es-AR"/>
        </w:rPr>
        <w:t xml:space="preserve"> </w:t>
      </w:r>
      <w:r w:rsidRPr="00F95E50">
        <w:rPr>
          <w:highlight w:val="green"/>
          <w:lang w:val="es-AR"/>
        </w:rPr>
        <w:t xml:space="preserve">En caso de no corresponder la designación de un </w:t>
      </w:r>
      <w:proofErr w:type="gramStart"/>
      <w:r w:rsidRPr="00F95E50">
        <w:rPr>
          <w:highlight w:val="green"/>
          <w:lang w:val="es-AR"/>
        </w:rPr>
        <w:t>Delegado</w:t>
      </w:r>
      <w:proofErr w:type="gramEnd"/>
      <w:r w:rsidRPr="00F95E50">
        <w:rPr>
          <w:highlight w:val="green"/>
          <w:lang w:val="es-AR"/>
        </w:rPr>
        <w:t xml:space="preserve"> de Protección de Datos, debe establecerse una persona o área que asuma la función de protección de datos personales y trámite de las solicitudes de las personas Titulares de los datos.</w:t>
      </w:r>
    </w:p>
    <w:p w14:paraId="4BD898B6" w14:textId="77777777" w:rsidR="005E61D6" w:rsidRDefault="00000000" w:rsidP="005E61D6">
      <w:pPr>
        <w:ind w:left="-15" w:firstLine="0"/>
        <w:rPr>
          <w:lang w:val="es-AR"/>
        </w:rPr>
      </w:pPr>
      <w:r w:rsidRPr="00EE5899">
        <w:rPr>
          <w:lang w:val="es-AR"/>
        </w:rPr>
        <w:t xml:space="preserve">ARTÍCULO 38.- </w:t>
      </w:r>
      <w:r w:rsidRPr="00DD6955">
        <w:rPr>
          <w:highlight w:val="green"/>
          <w:lang w:val="es-AR"/>
        </w:rPr>
        <w:t xml:space="preserve">Política de tratamiento de datos personales. Los </w:t>
      </w:r>
      <w:proofErr w:type="gramStart"/>
      <w:r w:rsidRPr="00DD6955">
        <w:rPr>
          <w:highlight w:val="green"/>
          <w:lang w:val="es-AR"/>
        </w:rPr>
        <w:t>Responsables</w:t>
      </w:r>
      <w:proofErr w:type="gramEnd"/>
      <w:r w:rsidRPr="00DD6955">
        <w:rPr>
          <w:highlight w:val="green"/>
          <w:lang w:val="es-AR"/>
        </w:rPr>
        <w:t xml:space="preserve"> y los Encargados de tratamiento deben desarrollar sus políticas para el tratamiento de los datos personales</w:t>
      </w:r>
      <w:r w:rsidR="005E61D6" w:rsidRPr="00DD6955">
        <w:rPr>
          <w:highlight w:val="green"/>
          <w:lang w:val="es-AR"/>
        </w:rPr>
        <w:t xml:space="preserve"> </w:t>
      </w:r>
      <w:r w:rsidRPr="00DD6955">
        <w:rPr>
          <w:highlight w:val="green"/>
          <w:lang w:val="es-AR"/>
        </w:rPr>
        <w:t>en un lenguaje claro y sencillo</w:t>
      </w:r>
    </w:p>
    <w:p w14:paraId="1E84CF5C" w14:textId="66A70BF7" w:rsidR="00901A29" w:rsidRPr="00EE5899" w:rsidRDefault="00DD6955" w:rsidP="005E61D6">
      <w:pPr>
        <w:ind w:left="-15" w:firstLine="0"/>
        <w:rPr>
          <w:lang w:val="es-AR"/>
        </w:rPr>
      </w:pPr>
      <w:r w:rsidRPr="00DD6955">
        <w:rPr>
          <w:highlight w:val="yellow"/>
          <w:lang w:val="es-AR"/>
        </w:rPr>
        <w:t>Si se cambia la política de tratamiento, deben pedir nuevamente la autorización al titular.</w:t>
      </w:r>
    </w:p>
    <w:p w14:paraId="5B2DA755" w14:textId="541FA8CA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40. - </w:t>
      </w:r>
      <w:r w:rsidRPr="00FA71C6">
        <w:rPr>
          <w:highlight w:val="yellow"/>
          <w:lang w:val="es-AR"/>
        </w:rPr>
        <w:t>Protección de datos desde el diseño y por defecto</w:t>
      </w:r>
      <w:r w:rsidRPr="00EE5899">
        <w:rPr>
          <w:lang w:val="es-AR"/>
        </w:rPr>
        <w:t xml:space="preserve">. </w:t>
      </w:r>
      <w:r w:rsidRPr="00FA71C6">
        <w:rPr>
          <w:highlight w:val="yellow"/>
          <w:lang w:val="es-AR"/>
        </w:rPr>
        <w:t xml:space="preserve">El </w:t>
      </w:r>
      <w:proofErr w:type="gramStart"/>
      <w:r w:rsidRPr="00FA71C6">
        <w:rPr>
          <w:highlight w:val="yellow"/>
          <w:lang w:val="es-AR"/>
        </w:rPr>
        <w:t>Responsable</w:t>
      </w:r>
      <w:proofErr w:type="gramEnd"/>
      <w:r w:rsidRPr="00FA71C6">
        <w:rPr>
          <w:highlight w:val="yellow"/>
          <w:lang w:val="es-AR"/>
        </w:rPr>
        <w:t xml:space="preserve"> de tratamiento debe, desde el diseño y antes del tratamiento, prever y aplicar medidas tecnológicas y organizativas apropiadas para cumplir los principios y garantizar los derechos de las personas Titulares de los datos</w:t>
      </w:r>
      <w:r w:rsidR="00FA71C6" w:rsidRPr="00FA71C6">
        <w:rPr>
          <w:highlight w:val="yellow"/>
          <w:lang w:val="es-AR"/>
        </w:rPr>
        <w:t>.</w:t>
      </w:r>
    </w:p>
    <w:p w14:paraId="2772D822" w14:textId="5ECB4943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de tratamiento debe aplicar las </w:t>
      </w:r>
      <w:r w:rsidRPr="006B35C1">
        <w:rPr>
          <w:highlight w:val="green"/>
          <w:lang w:val="es-AR"/>
        </w:rPr>
        <w:t>medidas tecnológicas y organizativas</w:t>
      </w:r>
      <w:r w:rsidRPr="00EE5899">
        <w:rPr>
          <w:lang w:val="es-AR"/>
        </w:rPr>
        <w:t xml:space="preserve"> apropiadas con miras a </w:t>
      </w:r>
      <w:r w:rsidRPr="006B35C1">
        <w:rPr>
          <w:highlight w:val="green"/>
          <w:lang w:val="es-AR"/>
        </w:rPr>
        <w:t>garantizar</w:t>
      </w:r>
      <w:r w:rsidRPr="00EE5899">
        <w:rPr>
          <w:lang w:val="es-AR"/>
        </w:rPr>
        <w:t xml:space="preserve"> que, por defecto, </w:t>
      </w:r>
      <w:r w:rsidRPr="006B35C1">
        <w:rPr>
          <w:highlight w:val="green"/>
          <w:lang w:val="es-AR"/>
        </w:rPr>
        <w:t>solo sean objeto de tratamiento aquellos datos personales que sean necesarios para cada uno de los fines del tratamiento.</w:t>
      </w:r>
      <w:r w:rsidRPr="00EE5899">
        <w:rPr>
          <w:lang w:val="es-AR"/>
        </w:rPr>
        <w:t xml:space="preserve"> </w:t>
      </w:r>
    </w:p>
    <w:p w14:paraId="7BDA5B5A" w14:textId="05646929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41.- </w:t>
      </w:r>
      <w:r w:rsidRPr="006D61ED">
        <w:rPr>
          <w:highlight w:val="yellow"/>
          <w:lang w:val="es-AR"/>
        </w:rPr>
        <w:t>Evaluación de impacto relativa a la protección de datos personales</w:t>
      </w:r>
      <w:r w:rsidRPr="00EE5899">
        <w:rPr>
          <w:lang w:val="es-AR"/>
        </w:rPr>
        <w:t xml:space="preserve">. </w:t>
      </w:r>
      <w:r w:rsidRPr="004363E5">
        <w:rPr>
          <w:highlight w:val="yellow"/>
          <w:lang w:val="es-AR"/>
        </w:rPr>
        <w:t xml:space="preserve">Si el </w:t>
      </w:r>
      <w:proofErr w:type="gramStart"/>
      <w:r w:rsidRPr="004363E5">
        <w:rPr>
          <w:highlight w:val="yellow"/>
          <w:lang w:val="es-AR"/>
        </w:rPr>
        <w:t>Responsable</w:t>
      </w:r>
      <w:proofErr w:type="gramEnd"/>
      <w:r w:rsidRPr="004363E5">
        <w:rPr>
          <w:highlight w:val="yellow"/>
          <w:lang w:val="es-AR"/>
        </w:rPr>
        <w:t xml:space="preserve"> de tratamiento </w:t>
      </w:r>
      <w:r w:rsidR="004363E5">
        <w:rPr>
          <w:highlight w:val="yellow"/>
          <w:lang w:val="es-AR"/>
        </w:rPr>
        <w:t>va a</w:t>
      </w:r>
      <w:r w:rsidRPr="004363E5">
        <w:rPr>
          <w:highlight w:val="yellow"/>
          <w:lang w:val="es-AR"/>
        </w:rPr>
        <w:t xml:space="preserve"> realizar algún tipo de tratamiento de datos que </w:t>
      </w:r>
      <w:r w:rsidR="004363E5" w:rsidRPr="004363E5">
        <w:rPr>
          <w:highlight w:val="yellow"/>
          <w:lang w:val="es-AR"/>
        </w:rPr>
        <w:t>p</w:t>
      </w:r>
      <w:r w:rsidR="004363E5">
        <w:rPr>
          <w:highlight w:val="yellow"/>
          <w:lang w:val="es-AR"/>
        </w:rPr>
        <w:t>ueda presentar</w:t>
      </w:r>
      <w:r w:rsidR="004363E5" w:rsidRPr="004363E5">
        <w:rPr>
          <w:highlight w:val="yellow"/>
          <w:lang w:val="es-AR"/>
        </w:rPr>
        <w:t xml:space="preserve"> un</w:t>
      </w:r>
      <w:r w:rsidRPr="004363E5">
        <w:rPr>
          <w:highlight w:val="yellow"/>
          <w:lang w:val="es-AR"/>
        </w:rPr>
        <w:t xml:space="preserve"> alto riesgo de afectación a los derechos de las personas Titulares</w:t>
      </w:r>
      <w:r w:rsidR="004363E5" w:rsidRPr="004363E5">
        <w:rPr>
          <w:highlight w:val="yellow"/>
          <w:lang w:val="es-AR"/>
        </w:rPr>
        <w:t xml:space="preserve">, </w:t>
      </w:r>
      <w:r w:rsidRPr="004363E5">
        <w:rPr>
          <w:highlight w:val="yellow"/>
          <w:lang w:val="es-AR"/>
        </w:rPr>
        <w:t>deberá realizar, de manera previa a la implementación del tratamiento, una evaluación del impacto relativa a la protección de los datos personales.</w:t>
      </w:r>
    </w:p>
    <w:p w14:paraId="02EF9096" w14:textId="6AEFA38F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Esta evaluación es </w:t>
      </w:r>
      <w:r w:rsidRPr="00260003">
        <w:rPr>
          <w:highlight w:val="green"/>
          <w:lang w:val="es-AR"/>
        </w:rPr>
        <w:t>obligatoria en los siguientes casos</w:t>
      </w:r>
      <w:r w:rsidR="00260003">
        <w:rPr>
          <w:lang w:val="es-AR"/>
        </w:rPr>
        <w:t>:</w:t>
      </w:r>
    </w:p>
    <w:p w14:paraId="3B8A702F" w14:textId="2A829B4F" w:rsidR="00901A29" w:rsidRPr="00EE5899" w:rsidRDefault="00000000">
      <w:pPr>
        <w:numPr>
          <w:ilvl w:val="0"/>
          <w:numId w:val="24"/>
        </w:numPr>
        <w:ind w:hanging="225"/>
        <w:rPr>
          <w:lang w:val="es-AR"/>
        </w:rPr>
      </w:pPr>
      <w:r w:rsidRPr="00260003">
        <w:rPr>
          <w:highlight w:val="green"/>
          <w:lang w:val="es-AR"/>
        </w:rPr>
        <w:t>Evaluación sistemática y exhaustiva de aspectos personales de personas humanas que se base en un tratamiento de datos automatizado y semiautomatizado, como la elaboración de perfiles</w:t>
      </w:r>
      <w:r w:rsidR="00260003">
        <w:rPr>
          <w:lang w:val="es-AR"/>
        </w:rPr>
        <w:t>.</w:t>
      </w:r>
    </w:p>
    <w:p w14:paraId="48FE7C90" w14:textId="2AEE3D60" w:rsidR="00901A29" w:rsidRPr="00EE5899" w:rsidRDefault="00000000">
      <w:pPr>
        <w:numPr>
          <w:ilvl w:val="0"/>
          <w:numId w:val="24"/>
        </w:numPr>
        <w:ind w:hanging="225"/>
        <w:rPr>
          <w:lang w:val="es-AR"/>
        </w:rPr>
      </w:pPr>
      <w:r w:rsidRPr="00260003">
        <w:rPr>
          <w:highlight w:val="green"/>
          <w:lang w:val="es-AR"/>
        </w:rPr>
        <w:t>Tratamiento de datos sensibles a gran escala</w:t>
      </w:r>
      <w:r w:rsidR="00260003">
        <w:rPr>
          <w:lang w:val="es-AR"/>
        </w:rPr>
        <w:t>.</w:t>
      </w:r>
    </w:p>
    <w:p w14:paraId="4A4C446E" w14:textId="66A63976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42.- </w:t>
      </w:r>
      <w:r w:rsidRPr="006D37EF">
        <w:rPr>
          <w:highlight w:val="yellow"/>
          <w:lang w:val="es-AR"/>
        </w:rPr>
        <w:t>Contenido de la evaluación de impacto</w:t>
      </w:r>
      <w:r w:rsidR="006D37EF">
        <w:rPr>
          <w:lang w:val="es-AR"/>
        </w:rPr>
        <w:t>.</w:t>
      </w:r>
    </w:p>
    <w:p w14:paraId="6AEA1EB4" w14:textId="5ADF9071" w:rsidR="00901A29" w:rsidRPr="00EE5899" w:rsidRDefault="00000000">
      <w:pPr>
        <w:numPr>
          <w:ilvl w:val="0"/>
          <w:numId w:val="25"/>
        </w:numPr>
        <w:rPr>
          <w:lang w:val="es-AR"/>
        </w:rPr>
      </w:pPr>
      <w:r w:rsidRPr="00EE5899">
        <w:rPr>
          <w:lang w:val="es-AR"/>
        </w:rPr>
        <w:lastRenderedPageBreak/>
        <w:t>Una descripción de las operaciones de tratamiento de datos previstas y de los fines del tratamiento</w:t>
      </w:r>
      <w:r w:rsidR="00BB2242">
        <w:rPr>
          <w:lang w:val="es-AR"/>
        </w:rPr>
        <w:t>.</w:t>
      </w:r>
    </w:p>
    <w:p w14:paraId="32A8CB10" w14:textId="77777777" w:rsidR="00901A29" w:rsidRPr="00EE5899" w:rsidRDefault="00000000">
      <w:pPr>
        <w:numPr>
          <w:ilvl w:val="0"/>
          <w:numId w:val="25"/>
        </w:numPr>
        <w:rPr>
          <w:lang w:val="es-AR"/>
        </w:rPr>
      </w:pPr>
      <w:r w:rsidRPr="00EE5899">
        <w:rPr>
          <w:lang w:val="es-AR"/>
        </w:rPr>
        <w:t>Una evaluación de la necesidad y la proporcionalidad de las operaciones de tratamiento de datos con respecto a su finalidad;</w:t>
      </w:r>
    </w:p>
    <w:p w14:paraId="0C8CDD0D" w14:textId="1B4DA5B4" w:rsidR="00901A29" w:rsidRPr="00EE5899" w:rsidRDefault="00000000">
      <w:pPr>
        <w:numPr>
          <w:ilvl w:val="0"/>
          <w:numId w:val="25"/>
        </w:numPr>
        <w:rPr>
          <w:lang w:val="es-AR"/>
        </w:rPr>
      </w:pPr>
      <w:r w:rsidRPr="00EE5899">
        <w:rPr>
          <w:lang w:val="es-AR"/>
        </w:rPr>
        <w:t>Las medidas previstas para afrontar los riesgos, incluidas garantías, medidas de seguridad y mecanismos que garanticen la protección de los datos personales</w:t>
      </w:r>
      <w:r w:rsidR="00DB3EE0">
        <w:rPr>
          <w:lang w:val="es-AR"/>
        </w:rPr>
        <w:t>.</w:t>
      </w:r>
    </w:p>
    <w:p w14:paraId="1308EBE8" w14:textId="5323D094" w:rsidR="00901A29" w:rsidRPr="00EE5899" w:rsidRDefault="00000000">
      <w:pPr>
        <w:ind w:left="-5"/>
        <w:rPr>
          <w:lang w:val="es-AR"/>
        </w:rPr>
      </w:pPr>
      <w:r w:rsidRPr="0042555F">
        <w:rPr>
          <w:lang w:val="es-AR"/>
        </w:rPr>
        <w:t xml:space="preserve">ARTÍCULO 43.- </w:t>
      </w:r>
      <w:r w:rsidRPr="0042555F">
        <w:rPr>
          <w:highlight w:val="yellow"/>
          <w:lang w:val="es-AR"/>
        </w:rPr>
        <w:t>Informe previo</w:t>
      </w:r>
      <w:r w:rsidRPr="0042555F">
        <w:rPr>
          <w:lang w:val="es-AR"/>
        </w:rPr>
        <w:t xml:space="preserve">. </w:t>
      </w:r>
      <w:r w:rsidR="0042555F" w:rsidRPr="00E15FEA">
        <w:rPr>
          <w:highlight w:val="yellow"/>
          <w:lang w:val="es-AR"/>
        </w:rPr>
        <w:t xml:space="preserve">El responsable lo tiene que realizar a la autoridad de aplicación </w:t>
      </w:r>
      <w:r w:rsidR="00E15FEA" w:rsidRPr="00E15FEA">
        <w:rPr>
          <w:highlight w:val="yellow"/>
          <w:lang w:val="es-AR"/>
        </w:rPr>
        <w:t xml:space="preserve">sobre la evaluación de </w:t>
      </w:r>
      <w:proofErr w:type="gramStart"/>
      <w:r w:rsidR="00E15FEA" w:rsidRPr="00E15FEA">
        <w:rPr>
          <w:highlight w:val="yellow"/>
          <w:lang w:val="es-AR"/>
        </w:rPr>
        <w:t>impacto(</w:t>
      </w:r>
      <w:proofErr w:type="gramEnd"/>
      <w:r w:rsidR="00E15FEA" w:rsidRPr="00E15FEA">
        <w:rPr>
          <w:highlight w:val="yellow"/>
          <w:lang w:val="es-AR"/>
        </w:rPr>
        <w:t>si es de alto riesgo)</w:t>
      </w:r>
      <w:r w:rsidRPr="00E15FEA">
        <w:rPr>
          <w:highlight w:val="yellow"/>
          <w:lang w:val="es-AR"/>
        </w:rPr>
        <w:t>.</w:t>
      </w:r>
    </w:p>
    <w:p w14:paraId="584ECEE3" w14:textId="6C7A625B" w:rsidR="00901A29" w:rsidRPr="00EE5899" w:rsidRDefault="00000000">
      <w:pPr>
        <w:ind w:left="-5"/>
        <w:rPr>
          <w:lang w:val="es-AR"/>
        </w:rPr>
      </w:pPr>
      <w:r w:rsidRPr="00E15FEA">
        <w:rPr>
          <w:highlight w:val="green"/>
          <w:lang w:val="es-AR"/>
        </w:rPr>
        <w:t>El informe debe incluir</w:t>
      </w:r>
      <w:r w:rsidR="00E15FEA">
        <w:rPr>
          <w:lang w:val="es-AR"/>
        </w:rPr>
        <w:t>:</w:t>
      </w:r>
    </w:p>
    <w:p w14:paraId="6263CFBA" w14:textId="33B21F2D" w:rsidR="00901A29" w:rsidRPr="00EE5899" w:rsidRDefault="00000000">
      <w:pPr>
        <w:numPr>
          <w:ilvl w:val="0"/>
          <w:numId w:val="26"/>
        </w:numPr>
        <w:ind w:hanging="225"/>
        <w:rPr>
          <w:lang w:val="es-AR"/>
        </w:rPr>
      </w:pPr>
      <w:r w:rsidRPr="00E15FEA">
        <w:rPr>
          <w:highlight w:val="green"/>
          <w:lang w:val="es-AR"/>
        </w:rPr>
        <w:t xml:space="preserve">Las obligaciones respectivas del </w:t>
      </w:r>
      <w:proofErr w:type="gramStart"/>
      <w:r w:rsidRPr="00E15FEA">
        <w:rPr>
          <w:highlight w:val="green"/>
          <w:lang w:val="es-AR"/>
        </w:rPr>
        <w:t>Responsable</w:t>
      </w:r>
      <w:proofErr w:type="gramEnd"/>
      <w:r w:rsidRPr="00E15FEA">
        <w:rPr>
          <w:highlight w:val="green"/>
          <w:lang w:val="es-AR"/>
        </w:rPr>
        <w:t xml:space="preserve"> y Encargado de tratamiento</w:t>
      </w:r>
    </w:p>
    <w:p w14:paraId="2A24F6AD" w14:textId="71658408" w:rsidR="00901A29" w:rsidRPr="00EE5899" w:rsidRDefault="00000000">
      <w:pPr>
        <w:numPr>
          <w:ilvl w:val="0"/>
          <w:numId w:val="26"/>
        </w:numPr>
        <w:ind w:hanging="225"/>
        <w:rPr>
          <w:lang w:val="es-AR"/>
        </w:rPr>
      </w:pPr>
      <w:r w:rsidRPr="00E15FEA">
        <w:rPr>
          <w:highlight w:val="green"/>
          <w:lang w:val="es-AR"/>
        </w:rPr>
        <w:t>Los fines y medios del tratamiento</w:t>
      </w:r>
      <w:r w:rsidRPr="00EE5899">
        <w:rPr>
          <w:lang w:val="es-AR"/>
        </w:rPr>
        <w:t>;</w:t>
      </w:r>
    </w:p>
    <w:p w14:paraId="67181819" w14:textId="2264ADAB" w:rsidR="00901A29" w:rsidRPr="00EE5899" w:rsidRDefault="00000000">
      <w:pPr>
        <w:numPr>
          <w:ilvl w:val="0"/>
          <w:numId w:val="26"/>
        </w:numPr>
        <w:ind w:hanging="225"/>
        <w:rPr>
          <w:lang w:val="es-AR"/>
        </w:rPr>
      </w:pPr>
      <w:r w:rsidRPr="00EE5899">
        <w:rPr>
          <w:lang w:val="es-AR"/>
        </w:rPr>
        <w:t>Las medidas para minimizar los riesgos identificados y proteger los derechos de las personas Titulares de los datos;</w:t>
      </w:r>
    </w:p>
    <w:p w14:paraId="22615B57" w14:textId="77777777" w:rsidR="00901A29" w:rsidRPr="00EE5899" w:rsidRDefault="00000000">
      <w:pPr>
        <w:numPr>
          <w:ilvl w:val="0"/>
          <w:numId w:val="26"/>
        </w:numPr>
        <w:ind w:hanging="225"/>
        <w:rPr>
          <w:lang w:val="es-AR"/>
        </w:rPr>
      </w:pPr>
      <w:r w:rsidRPr="00EE5899">
        <w:rPr>
          <w:lang w:val="es-AR"/>
        </w:rPr>
        <w:t xml:space="preserve">En su caso, los datos de contacto del </w:t>
      </w:r>
      <w:proofErr w:type="gramStart"/>
      <w:r w:rsidRPr="00EE5899">
        <w:rPr>
          <w:lang w:val="es-AR"/>
        </w:rPr>
        <w:t>Delegado</w:t>
      </w:r>
      <w:proofErr w:type="gramEnd"/>
      <w:r w:rsidRPr="00EE5899">
        <w:rPr>
          <w:lang w:val="es-AR"/>
        </w:rPr>
        <w:t xml:space="preserve"> de Protección de Datos;</w:t>
      </w:r>
    </w:p>
    <w:p w14:paraId="0BF9CD6F" w14:textId="77777777" w:rsidR="00901A29" w:rsidRPr="00EE5899" w:rsidRDefault="00000000">
      <w:pPr>
        <w:numPr>
          <w:ilvl w:val="0"/>
          <w:numId w:val="26"/>
        </w:numPr>
        <w:ind w:hanging="225"/>
        <w:rPr>
          <w:lang w:val="es-AR"/>
        </w:rPr>
      </w:pPr>
      <w:r w:rsidRPr="00EE5899">
        <w:rPr>
          <w:lang w:val="es-AR"/>
        </w:rPr>
        <w:t>La evaluación de impacto relativa a la protección de datos;</w:t>
      </w:r>
    </w:p>
    <w:p w14:paraId="262B43A9" w14:textId="67C425D5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44.- </w:t>
      </w:r>
      <w:proofErr w:type="gramStart"/>
      <w:r w:rsidRPr="00E55587">
        <w:rPr>
          <w:highlight w:val="yellow"/>
          <w:lang w:val="es-AR"/>
        </w:rPr>
        <w:t>Delegado</w:t>
      </w:r>
      <w:proofErr w:type="gramEnd"/>
      <w:r w:rsidRPr="00E55587">
        <w:rPr>
          <w:highlight w:val="yellow"/>
          <w:lang w:val="es-AR"/>
        </w:rPr>
        <w:t xml:space="preserve"> de Protección de Datos</w:t>
      </w:r>
      <w:r w:rsidRPr="00EE5899">
        <w:rPr>
          <w:lang w:val="es-AR"/>
        </w:rPr>
        <w:t>.</w:t>
      </w:r>
      <w:r w:rsidR="00115F89">
        <w:rPr>
          <w:lang w:val="es-AR"/>
        </w:rPr>
        <w:t xml:space="preserve"> </w:t>
      </w:r>
      <w:proofErr w:type="spellStart"/>
      <w:r w:rsidR="00115F89" w:rsidRPr="00115F89">
        <w:rPr>
          <w:highlight w:val="yellow"/>
          <w:lang w:val="es-AR"/>
        </w:rPr>
        <w:t>Caracteristicas</w:t>
      </w:r>
      <w:proofErr w:type="spellEnd"/>
      <w:r w:rsidR="00115F89">
        <w:rPr>
          <w:lang w:val="es-AR"/>
        </w:rPr>
        <w:t>.</w:t>
      </w:r>
      <w:r w:rsidRPr="00EE5899">
        <w:rPr>
          <w:lang w:val="es-AR"/>
        </w:rPr>
        <w:t xml:space="preserve"> </w:t>
      </w:r>
      <w:r w:rsidR="00DA03C7">
        <w:rPr>
          <w:lang w:val="es-AR"/>
        </w:rPr>
        <w:t xml:space="preserve">Es designado por el </w:t>
      </w:r>
      <w:proofErr w:type="gramStart"/>
      <w:r w:rsidR="00DA03C7">
        <w:rPr>
          <w:lang w:val="es-AR"/>
        </w:rPr>
        <w:t>Responsable</w:t>
      </w:r>
      <w:proofErr w:type="gramEnd"/>
      <w:r w:rsidR="00DA03C7">
        <w:rPr>
          <w:lang w:val="es-AR"/>
        </w:rPr>
        <w:t xml:space="preserve"> y Encargado de tratamiento en</w:t>
      </w:r>
      <w:r w:rsidR="00171131">
        <w:rPr>
          <w:lang w:val="es-AR"/>
        </w:rPr>
        <w:t xml:space="preserve"> estos casos</w:t>
      </w:r>
      <w:r w:rsidRPr="00EE5899">
        <w:rPr>
          <w:lang w:val="es-AR"/>
        </w:rPr>
        <w:t>:</w:t>
      </w:r>
    </w:p>
    <w:p w14:paraId="64CF837B" w14:textId="77777777" w:rsidR="00901A29" w:rsidRPr="00EE5899" w:rsidRDefault="00000000">
      <w:pPr>
        <w:numPr>
          <w:ilvl w:val="0"/>
          <w:numId w:val="27"/>
        </w:numPr>
        <w:ind w:hanging="212"/>
        <w:rPr>
          <w:lang w:val="es-AR"/>
        </w:rPr>
      </w:pPr>
      <w:r w:rsidRPr="00EE5899">
        <w:rPr>
          <w:lang w:val="es-AR"/>
        </w:rPr>
        <w:t>Cuando se trate de una autoridad u organismo público;</w:t>
      </w:r>
    </w:p>
    <w:p w14:paraId="07F404C4" w14:textId="7F1B02B6" w:rsidR="00901A29" w:rsidRPr="00EE5899" w:rsidRDefault="00000000">
      <w:pPr>
        <w:numPr>
          <w:ilvl w:val="0"/>
          <w:numId w:val="27"/>
        </w:numPr>
        <w:ind w:hanging="212"/>
        <w:rPr>
          <w:lang w:val="es-AR"/>
        </w:rPr>
      </w:pPr>
      <w:r w:rsidRPr="00EE5899">
        <w:rPr>
          <w:lang w:val="es-AR"/>
        </w:rPr>
        <w:t xml:space="preserve">Cuando las actividades del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o Encargado de tratamiento de datos personales requieran un control permanente y sistematizado</w:t>
      </w:r>
      <w:r w:rsidR="00C06565">
        <w:rPr>
          <w:lang w:val="es-AR"/>
        </w:rPr>
        <w:t>.</w:t>
      </w:r>
    </w:p>
    <w:p w14:paraId="37678914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Si 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y Encargados de tratamiento no se encuentran obligados a la designación de un Delegado de Protección de Datos, de acuerdo a lo previsto en este artículo, pueden designar uno de manera voluntaria.</w:t>
      </w:r>
    </w:p>
    <w:p w14:paraId="5F5ED37C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La designación como </w:t>
      </w:r>
      <w:proofErr w:type="gramStart"/>
      <w:r w:rsidRPr="00EE5899">
        <w:rPr>
          <w:lang w:val="es-AR"/>
        </w:rPr>
        <w:t>Delegado</w:t>
      </w:r>
      <w:proofErr w:type="gramEnd"/>
      <w:r w:rsidRPr="00EE5899">
        <w:rPr>
          <w:lang w:val="es-AR"/>
        </w:rPr>
        <w:t xml:space="preserve"> de Protección de Datos debe recaer en una </w:t>
      </w:r>
      <w:r w:rsidRPr="009843FC">
        <w:rPr>
          <w:highlight w:val="green"/>
          <w:lang w:val="es-AR"/>
        </w:rPr>
        <w:t>persona que reúna los requisitos de idoneidad, capacidad y conocimientos específicos para el ejercicio de sus funciones.</w:t>
      </w:r>
    </w:p>
    <w:p w14:paraId="53E4308F" w14:textId="0CEE01C8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rol de </w:t>
      </w:r>
      <w:proofErr w:type="gramStart"/>
      <w:r w:rsidRPr="00EE5899">
        <w:rPr>
          <w:lang w:val="es-AR"/>
        </w:rPr>
        <w:t>Delegado</w:t>
      </w:r>
      <w:proofErr w:type="gramEnd"/>
      <w:r w:rsidRPr="00EE5899">
        <w:rPr>
          <w:lang w:val="es-AR"/>
        </w:rPr>
        <w:t xml:space="preserve"> de Protección de Datos puede ser desempeñado por un empleado del Responsable o Encargado de tratamiento</w:t>
      </w:r>
      <w:r w:rsidR="003E1A80">
        <w:rPr>
          <w:lang w:val="es-AR"/>
        </w:rPr>
        <w:t>.</w:t>
      </w:r>
    </w:p>
    <w:p w14:paraId="7427C918" w14:textId="2ECB2603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El Responsable o Encargado de tratamiento está obligado a respaldar </w:t>
      </w:r>
      <w:proofErr w:type="gramStart"/>
      <w:r w:rsidRPr="00EE5899">
        <w:rPr>
          <w:lang w:val="es-AR"/>
        </w:rPr>
        <w:t>al  Delegado</w:t>
      </w:r>
      <w:proofErr w:type="gramEnd"/>
      <w:r w:rsidRPr="00EE5899">
        <w:rPr>
          <w:lang w:val="es-AR"/>
        </w:rPr>
        <w:t xml:space="preserve"> de Protección de Datos en el desempeño de sus funciones, y a facilitarle los recursos necesarios para su desempeño y para el mantenimiento de sus conocimientos especializados</w:t>
      </w:r>
      <w:r w:rsidR="00C04ACE">
        <w:rPr>
          <w:lang w:val="es-AR"/>
        </w:rPr>
        <w:t>.</w:t>
      </w:r>
    </w:p>
    <w:p w14:paraId="355A942E" w14:textId="77777777" w:rsidR="00901A29" w:rsidRPr="00EE5899" w:rsidRDefault="00000000">
      <w:pPr>
        <w:ind w:left="-5"/>
        <w:rPr>
          <w:lang w:val="es-AR"/>
        </w:rPr>
      </w:pPr>
      <w:r w:rsidRPr="00C04ACE">
        <w:rPr>
          <w:highlight w:val="green"/>
          <w:lang w:val="es-AR"/>
        </w:rPr>
        <w:t xml:space="preserve">El </w:t>
      </w:r>
      <w:proofErr w:type="gramStart"/>
      <w:r w:rsidRPr="00C04ACE">
        <w:rPr>
          <w:highlight w:val="green"/>
          <w:lang w:val="es-AR"/>
        </w:rPr>
        <w:t>Delegado</w:t>
      </w:r>
      <w:proofErr w:type="gramEnd"/>
      <w:r w:rsidRPr="00C04ACE">
        <w:rPr>
          <w:highlight w:val="green"/>
          <w:lang w:val="es-AR"/>
        </w:rPr>
        <w:t xml:space="preserve"> de Protección de Datos debe ejercer sus funciones de manera autónoma y libre de interferencias, sin recibir instrucciones, y solo debe responder ante el más alto nivel jerárquico de la organización.</w:t>
      </w:r>
    </w:p>
    <w:p w14:paraId="6EF3894A" w14:textId="77777777" w:rsidR="00901A29" w:rsidRPr="00EE5899" w:rsidRDefault="00000000">
      <w:pPr>
        <w:ind w:left="-5"/>
        <w:rPr>
          <w:lang w:val="es-AR"/>
        </w:rPr>
      </w:pPr>
      <w:r w:rsidRPr="00115F89">
        <w:rPr>
          <w:highlight w:val="green"/>
          <w:lang w:val="es-AR"/>
        </w:rPr>
        <w:lastRenderedPageBreak/>
        <w:t>No puede ser destituido ni sancionado por desempeñar sus funciones.</w:t>
      </w:r>
    </w:p>
    <w:p w14:paraId="0FE6E142" w14:textId="187C5746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45.- </w:t>
      </w:r>
      <w:r w:rsidRPr="00574B5C">
        <w:rPr>
          <w:highlight w:val="yellow"/>
          <w:lang w:val="es-AR"/>
        </w:rPr>
        <w:t xml:space="preserve">Funciones del </w:t>
      </w:r>
      <w:proofErr w:type="gramStart"/>
      <w:r w:rsidRPr="00574B5C">
        <w:rPr>
          <w:highlight w:val="yellow"/>
          <w:lang w:val="es-AR"/>
        </w:rPr>
        <w:t>Delegado</w:t>
      </w:r>
      <w:proofErr w:type="gramEnd"/>
      <w:r w:rsidRPr="00574B5C">
        <w:rPr>
          <w:highlight w:val="yellow"/>
          <w:lang w:val="es-AR"/>
        </w:rPr>
        <w:t xml:space="preserve"> de Protección de Datos</w:t>
      </w:r>
      <w:r w:rsidRPr="00EE5899">
        <w:rPr>
          <w:lang w:val="es-AR"/>
        </w:rPr>
        <w:t>.</w:t>
      </w:r>
    </w:p>
    <w:p w14:paraId="275C60BE" w14:textId="656E1EF9" w:rsidR="00901A29" w:rsidRPr="00EE5899" w:rsidRDefault="00000000">
      <w:pPr>
        <w:numPr>
          <w:ilvl w:val="0"/>
          <w:numId w:val="28"/>
        </w:numPr>
        <w:ind w:hanging="225"/>
        <w:rPr>
          <w:lang w:val="es-AR"/>
        </w:rPr>
      </w:pPr>
      <w:r w:rsidRPr="00CD3559">
        <w:rPr>
          <w:lang w:val="es-AR"/>
        </w:rPr>
        <w:t xml:space="preserve">Informar y asesorar a los </w:t>
      </w:r>
      <w:proofErr w:type="gramStart"/>
      <w:r w:rsidRPr="00CD3559">
        <w:rPr>
          <w:lang w:val="es-AR"/>
        </w:rPr>
        <w:t>Responsables</w:t>
      </w:r>
      <w:proofErr w:type="gramEnd"/>
      <w:r w:rsidRPr="00CD3559">
        <w:rPr>
          <w:lang w:val="es-AR"/>
        </w:rPr>
        <w:t xml:space="preserve"> y Encargados de tratamiento</w:t>
      </w:r>
      <w:r w:rsidRPr="00EE5899">
        <w:rPr>
          <w:lang w:val="es-AR"/>
        </w:rPr>
        <w:t xml:space="preserve"> de las obligaciones a su cargo;</w:t>
      </w:r>
    </w:p>
    <w:p w14:paraId="1DF8229B" w14:textId="77777777" w:rsidR="00901A29" w:rsidRPr="00EE5899" w:rsidRDefault="00000000">
      <w:pPr>
        <w:numPr>
          <w:ilvl w:val="0"/>
          <w:numId w:val="28"/>
        </w:numPr>
        <w:ind w:hanging="225"/>
        <w:rPr>
          <w:lang w:val="es-AR"/>
        </w:rPr>
      </w:pPr>
      <w:r w:rsidRPr="00EE5899">
        <w:rPr>
          <w:lang w:val="es-AR"/>
        </w:rPr>
        <w:t>Promover y participar en el diseño y aplicación de una política de tratamiento de datos personales;</w:t>
      </w:r>
    </w:p>
    <w:p w14:paraId="53545605" w14:textId="77777777" w:rsidR="00901A29" w:rsidRPr="00CD3559" w:rsidRDefault="00000000">
      <w:pPr>
        <w:numPr>
          <w:ilvl w:val="0"/>
          <w:numId w:val="28"/>
        </w:numPr>
        <w:ind w:hanging="225"/>
        <w:rPr>
          <w:highlight w:val="green"/>
          <w:lang w:val="es-AR"/>
        </w:rPr>
      </w:pPr>
      <w:r w:rsidRPr="00CD3559">
        <w:rPr>
          <w:highlight w:val="green"/>
          <w:lang w:val="es-AR"/>
        </w:rPr>
        <w:t>Supervisar el cumplimiento de la presente Ley y de la política de protección de datos;</w:t>
      </w:r>
    </w:p>
    <w:p w14:paraId="6574E31E" w14:textId="77777777" w:rsidR="00901A29" w:rsidRPr="00EE5899" w:rsidRDefault="00000000">
      <w:pPr>
        <w:numPr>
          <w:ilvl w:val="0"/>
          <w:numId w:val="28"/>
        </w:numPr>
        <w:ind w:hanging="225"/>
        <w:rPr>
          <w:lang w:val="es-AR"/>
        </w:rPr>
      </w:pPr>
      <w:r w:rsidRPr="00EE5899">
        <w:rPr>
          <w:lang w:val="es-AR"/>
        </w:rPr>
        <w:t>Asignar responsabilidades, concientizar, formar al personal y realizar las auditorías correspondientes;</w:t>
      </w:r>
    </w:p>
    <w:p w14:paraId="5039E5EA" w14:textId="77777777" w:rsidR="00901A29" w:rsidRPr="00EE5899" w:rsidRDefault="00000000">
      <w:pPr>
        <w:numPr>
          <w:ilvl w:val="0"/>
          <w:numId w:val="28"/>
        </w:numPr>
        <w:ind w:hanging="225"/>
        <w:rPr>
          <w:lang w:val="es-AR"/>
        </w:rPr>
      </w:pPr>
      <w:r w:rsidRPr="008C46FF">
        <w:rPr>
          <w:highlight w:val="green"/>
          <w:lang w:val="es-AR"/>
        </w:rPr>
        <w:t>Ofrecer el asesoramiento que se le solicite para hacer una evaluación de impacto relativa a la protección de datos, cuando entrañe un alto riesgo de afectación para los derechos de las personas Titulares de los datos, y supervisar luego su aplicación</w:t>
      </w:r>
      <w:r w:rsidRPr="00EE5899">
        <w:rPr>
          <w:lang w:val="es-AR"/>
        </w:rPr>
        <w:t>;</w:t>
      </w:r>
    </w:p>
    <w:p w14:paraId="5836310D" w14:textId="1ED05519" w:rsidR="00901A29" w:rsidRPr="00EE5899" w:rsidRDefault="00B20483">
      <w:pPr>
        <w:numPr>
          <w:ilvl w:val="0"/>
          <w:numId w:val="28"/>
        </w:numPr>
        <w:ind w:hanging="225"/>
        <w:rPr>
          <w:lang w:val="es-AR"/>
        </w:rPr>
      </w:pPr>
      <w:r>
        <w:rPr>
          <w:lang w:val="es-AR"/>
        </w:rPr>
        <w:t>A</w:t>
      </w:r>
      <w:r w:rsidRPr="00EE5899">
        <w:rPr>
          <w:lang w:val="es-AR"/>
        </w:rPr>
        <w:t xml:space="preserve">ctuar como referente ante la Autoridad de Aplicación para cualquier consulta sobre el tratamiento de datos efectuado por 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o Encargado de tratamiento.</w:t>
      </w:r>
    </w:p>
    <w:p w14:paraId="3204A0E8" w14:textId="0468779A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46.- </w:t>
      </w:r>
      <w:r w:rsidRPr="009C59C0">
        <w:rPr>
          <w:highlight w:val="yellow"/>
          <w:lang w:val="es-AR"/>
        </w:rPr>
        <w:t xml:space="preserve">Representantes de </w:t>
      </w:r>
      <w:proofErr w:type="gramStart"/>
      <w:r w:rsidRPr="009C59C0">
        <w:rPr>
          <w:highlight w:val="yellow"/>
          <w:lang w:val="es-AR"/>
        </w:rPr>
        <w:t>Responsables</w:t>
      </w:r>
      <w:proofErr w:type="gramEnd"/>
      <w:r w:rsidRPr="009C59C0">
        <w:rPr>
          <w:highlight w:val="yellow"/>
          <w:lang w:val="es-AR"/>
        </w:rPr>
        <w:t xml:space="preserve"> y Encargados de tratamiento</w:t>
      </w:r>
      <w:r w:rsidRPr="00EE5899">
        <w:rPr>
          <w:lang w:val="es-AR"/>
        </w:rPr>
        <w:t xml:space="preserve">. Cuando 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o el Encargado de tratamiento no se encuentren establecidos en la REPÚBLICA ARGENTINA, </w:t>
      </w:r>
      <w:r w:rsidR="009C59C0" w:rsidRPr="009C59C0">
        <w:rPr>
          <w:highlight w:val="yellow"/>
          <w:lang w:val="es-AR"/>
        </w:rPr>
        <w:t>tienen que designar uno en el territorio nacional</w:t>
      </w:r>
    </w:p>
    <w:p w14:paraId="769DAE4F" w14:textId="134D39CD" w:rsidR="00901A29" w:rsidRPr="00EE5899" w:rsidRDefault="00FD493E">
      <w:pPr>
        <w:ind w:left="-5"/>
        <w:rPr>
          <w:lang w:val="es-AR"/>
        </w:rPr>
      </w:pPr>
      <w:r>
        <w:rPr>
          <w:lang w:val="es-AR"/>
        </w:rPr>
        <w:t>Excepto cuando</w:t>
      </w:r>
      <w:r w:rsidRPr="00EE5899">
        <w:rPr>
          <w:lang w:val="es-AR"/>
        </w:rPr>
        <w:t>:</w:t>
      </w:r>
    </w:p>
    <w:p w14:paraId="1A34F839" w14:textId="77777777" w:rsidR="00901A29" w:rsidRDefault="00000000">
      <w:pPr>
        <w:numPr>
          <w:ilvl w:val="0"/>
          <w:numId w:val="29"/>
        </w:numPr>
        <w:ind w:hanging="244"/>
      </w:pPr>
      <w:r>
        <w:t xml:space="preserve">El </w:t>
      </w:r>
      <w:proofErr w:type="spellStart"/>
      <w:r>
        <w:t>tratamiento</w:t>
      </w:r>
      <w:proofErr w:type="spellEnd"/>
      <w:r>
        <w:t xml:space="preserve"> sea </w:t>
      </w:r>
      <w:proofErr w:type="spellStart"/>
      <w:r>
        <w:t>ocasional</w:t>
      </w:r>
      <w:proofErr w:type="spellEnd"/>
      <w:r>
        <w:t>;</w:t>
      </w:r>
    </w:p>
    <w:p w14:paraId="7D236F5B" w14:textId="77777777" w:rsidR="00901A29" w:rsidRPr="00EE5899" w:rsidRDefault="00000000">
      <w:pPr>
        <w:numPr>
          <w:ilvl w:val="0"/>
          <w:numId w:val="29"/>
        </w:numPr>
        <w:ind w:hanging="244"/>
        <w:rPr>
          <w:lang w:val="es-AR"/>
        </w:rPr>
      </w:pPr>
      <w:r w:rsidRPr="00EE5899">
        <w:rPr>
          <w:lang w:val="es-AR"/>
        </w:rPr>
        <w:t>Se trate de organismos públicos extranjeros.</w:t>
      </w:r>
    </w:p>
    <w:p w14:paraId="5373EF4B" w14:textId="0A1F28FE" w:rsidR="00901A29" w:rsidRPr="00EE5899" w:rsidRDefault="00000000">
      <w:pPr>
        <w:ind w:left="-5"/>
        <w:rPr>
          <w:lang w:val="es-AR"/>
        </w:rPr>
      </w:pPr>
      <w:r w:rsidRPr="00FD493E">
        <w:rPr>
          <w:highlight w:val="green"/>
          <w:lang w:val="es-AR"/>
        </w:rPr>
        <w:t xml:space="preserve">El Representante debe actuar en nombre del </w:t>
      </w:r>
      <w:proofErr w:type="gramStart"/>
      <w:r w:rsidRPr="00FD493E">
        <w:rPr>
          <w:highlight w:val="green"/>
          <w:lang w:val="es-AR"/>
        </w:rPr>
        <w:t>Responsable</w:t>
      </w:r>
      <w:proofErr w:type="gramEnd"/>
      <w:r w:rsidRPr="00FD493E">
        <w:rPr>
          <w:highlight w:val="green"/>
          <w:lang w:val="es-AR"/>
        </w:rPr>
        <w:t xml:space="preserve"> o del Encargado de tratamiento, y responderá los pedidos y solicitudes de la Autoridad de Aplicación y de las personas Titulares de los datos</w:t>
      </w:r>
      <w:r w:rsidRPr="00EE5899">
        <w:rPr>
          <w:lang w:val="es-AR"/>
        </w:rPr>
        <w:t xml:space="preserve">. </w:t>
      </w:r>
      <w:r w:rsidRPr="00FD493E">
        <w:rPr>
          <w:highlight w:val="green"/>
          <w:lang w:val="es-AR"/>
        </w:rPr>
        <w:t xml:space="preserve">También puede ser objeto de un procedimiento sancionatorio ante el incumplimiento por parte del </w:t>
      </w:r>
      <w:proofErr w:type="gramStart"/>
      <w:r w:rsidRPr="00FD493E">
        <w:rPr>
          <w:highlight w:val="green"/>
          <w:lang w:val="es-AR"/>
        </w:rPr>
        <w:t>Responsable</w:t>
      </w:r>
      <w:proofErr w:type="gramEnd"/>
      <w:r w:rsidRPr="00FD493E">
        <w:rPr>
          <w:highlight w:val="green"/>
          <w:lang w:val="es-AR"/>
        </w:rPr>
        <w:t xml:space="preserve"> o del Encargado de tratamiento.</w:t>
      </w:r>
    </w:p>
    <w:p w14:paraId="21AFE631" w14:textId="77777777" w:rsidR="00901A29" w:rsidRDefault="00000000">
      <w:pPr>
        <w:ind w:left="-5"/>
      </w:pPr>
      <w:r w:rsidRPr="00174667">
        <w:rPr>
          <w:lang w:val="es-AR"/>
        </w:rPr>
        <w:t xml:space="preserve">ARTÍCULO 47.- </w:t>
      </w:r>
      <w:r w:rsidRPr="00C959CE">
        <w:rPr>
          <w:highlight w:val="green"/>
          <w:lang w:val="es-AR"/>
        </w:rPr>
        <w:t>Registro. Créase el REGISTRO NACIONAL PARA LA PROTECCIÓN DE LOS DATOS PERSONALES</w:t>
      </w:r>
      <w:r w:rsidRPr="00EE5899">
        <w:rPr>
          <w:lang w:val="es-AR"/>
        </w:rPr>
        <w:t xml:space="preserve">.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inscribirse</w:t>
      </w:r>
      <w:proofErr w:type="spellEnd"/>
      <w:r>
        <w:t xml:space="preserve"> </w:t>
      </w:r>
      <w:proofErr w:type="spellStart"/>
      <w:r>
        <w:t>obligatoriamente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>:</w:t>
      </w:r>
    </w:p>
    <w:p w14:paraId="741EA663" w14:textId="13E9E782" w:rsidR="00901A29" w:rsidRPr="00EE5899" w:rsidRDefault="00000000">
      <w:pPr>
        <w:numPr>
          <w:ilvl w:val="0"/>
          <w:numId w:val="30"/>
        </w:numPr>
        <w:rPr>
          <w:lang w:val="es-AR"/>
        </w:rPr>
      </w:pPr>
      <w:r w:rsidRPr="00EE5899">
        <w:rPr>
          <w:lang w:val="es-AR"/>
        </w:rPr>
        <w:t xml:space="preserve">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y Encargados de tratamiento que deban tener un Delegado de Protección de Datos.</w:t>
      </w:r>
    </w:p>
    <w:p w14:paraId="3B4F9FD5" w14:textId="04B09A43" w:rsidR="00901A29" w:rsidRPr="003E44C0" w:rsidRDefault="00000000" w:rsidP="003E44C0">
      <w:pPr>
        <w:numPr>
          <w:ilvl w:val="0"/>
          <w:numId w:val="30"/>
        </w:numPr>
        <w:rPr>
          <w:lang w:val="es-AR"/>
        </w:rPr>
      </w:pPr>
      <w:r w:rsidRPr="00EE5899">
        <w:rPr>
          <w:lang w:val="es-AR"/>
        </w:rPr>
        <w:t xml:space="preserve">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y Encargados de tratamiento de datos que</w:t>
      </w:r>
      <w:r w:rsidR="008F7613">
        <w:rPr>
          <w:lang w:val="es-AR"/>
        </w:rPr>
        <w:t xml:space="preserve"> </w:t>
      </w:r>
      <w:r w:rsidRPr="00EE5899">
        <w:rPr>
          <w:lang w:val="es-AR"/>
        </w:rPr>
        <w:t>deban contar con un Representante en la REPÚBLICA ARGENTINA</w:t>
      </w:r>
      <w:r w:rsidRPr="003E44C0">
        <w:rPr>
          <w:lang w:val="es-AR"/>
        </w:rPr>
        <w:t xml:space="preserve">. </w:t>
      </w:r>
    </w:p>
    <w:p w14:paraId="78B38EBC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6</w:t>
      </w:r>
    </w:p>
    <w:p w14:paraId="1B77B2C4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lastRenderedPageBreak/>
        <w:t>PROTECCIÓN DE DATOS DE INFORMACIÓN CREDITICIA</w:t>
      </w:r>
    </w:p>
    <w:p w14:paraId="5A11D567" w14:textId="1A1F2FC0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49.- </w:t>
      </w:r>
      <w:r w:rsidRPr="001E21A7">
        <w:rPr>
          <w:highlight w:val="yellow"/>
          <w:lang w:val="es-AR"/>
        </w:rPr>
        <w:t xml:space="preserve">Protección de datos de información crediticia del sector financiero y no financiero. </w:t>
      </w:r>
      <w:r w:rsidR="001E21A7" w:rsidRPr="001E21A7">
        <w:rPr>
          <w:highlight w:val="yellow"/>
          <w:lang w:val="es-AR"/>
        </w:rPr>
        <w:t xml:space="preserve">Solo pueden tratarse datos personales de carácter patrimonial relativos a la solvencia económica y al </w:t>
      </w:r>
      <w:proofErr w:type="spellStart"/>
      <w:r w:rsidR="001E21A7" w:rsidRPr="001E21A7">
        <w:rPr>
          <w:highlight w:val="yellow"/>
          <w:lang w:val="es-AR"/>
        </w:rPr>
        <w:t>credito</w:t>
      </w:r>
      <w:proofErr w:type="spellEnd"/>
    </w:p>
    <w:p w14:paraId="61EDF37F" w14:textId="2F67B720" w:rsidR="00530DAB" w:rsidRPr="00EE5899" w:rsidRDefault="007527A4" w:rsidP="00530DAB">
      <w:pPr>
        <w:spacing w:after="225" w:line="268" w:lineRule="auto"/>
        <w:ind w:left="-5" w:right="-14"/>
        <w:jc w:val="left"/>
        <w:rPr>
          <w:lang w:val="es-AR"/>
        </w:rPr>
      </w:pPr>
      <w:proofErr w:type="spellStart"/>
      <w:r w:rsidRPr="00530DAB">
        <w:rPr>
          <w:highlight w:val="yellow"/>
          <w:lang w:val="es-AR"/>
        </w:rPr>
        <w:t>Prohibe</w:t>
      </w:r>
      <w:proofErr w:type="spellEnd"/>
      <w:r w:rsidRPr="00530DAB">
        <w:rPr>
          <w:highlight w:val="yellow"/>
          <w:lang w:val="es-AR"/>
        </w:rPr>
        <w:t xml:space="preserve"> tratamiento de datos de </w:t>
      </w:r>
      <w:proofErr w:type="gramStart"/>
      <w:r w:rsidRPr="00530DAB">
        <w:rPr>
          <w:highlight w:val="yellow"/>
          <w:lang w:val="es-AR"/>
        </w:rPr>
        <w:t>parientes</w:t>
      </w:r>
      <w:r w:rsidR="00530DAB" w:rsidRPr="00530DAB">
        <w:rPr>
          <w:highlight w:val="yellow"/>
          <w:lang w:val="es-AR"/>
        </w:rPr>
        <w:t xml:space="preserve"> .</w:t>
      </w:r>
      <w:proofErr w:type="gramEnd"/>
      <w:r w:rsidR="00530DAB" w:rsidRPr="00530DAB">
        <w:rPr>
          <w:highlight w:val="yellow"/>
          <w:lang w:val="es-AR"/>
        </w:rPr>
        <w:t xml:space="preserve"> No admite utilizar datos de servicios públicos (esenciales)</w:t>
      </w:r>
    </w:p>
    <w:p w14:paraId="5FB73DFC" w14:textId="166A40B6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50.- </w:t>
      </w:r>
      <w:r w:rsidRPr="00BD71B0">
        <w:rPr>
          <w:highlight w:val="yellow"/>
          <w:lang w:val="es-AR"/>
        </w:rPr>
        <w:t>Plazo de conservación de la información crediticia</w:t>
      </w:r>
      <w:r w:rsidRPr="00EE5899">
        <w:rPr>
          <w:lang w:val="es-AR"/>
        </w:rPr>
        <w:t xml:space="preserve">. </w:t>
      </w:r>
      <w:r w:rsidR="00BD71B0" w:rsidRPr="00BD71B0">
        <w:rPr>
          <w:highlight w:val="yellow"/>
          <w:lang w:val="es-AR"/>
        </w:rPr>
        <w:t>5 años</w:t>
      </w:r>
    </w:p>
    <w:p w14:paraId="13D1DA78" w14:textId="2C2A6450" w:rsidR="00901A29" w:rsidRPr="00EE5899" w:rsidRDefault="00000000">
      <w:pPr>
        <w:ind w:left="-5"/>
        <w:rPr>
          <w:lang w:val="es-AR"/>
        </w:rPr>
      </w:pPr>
      <w:r w:rsidRPr="002F216B">
        <w:rPr>
          <w:lang w:val="es-AR"/>
        </w:rPr>
        <w:t xml:space="preserve">ARTÍCULO 51.- </w:t>
      </w:r>
      <w:r w:rsidRPr="002F216B">
        <w:rPr>
          <w:highlight w:val="yellow"/>
          <w:lang w:val="es-AR"/>
        </w:rPr>
        <w:t xml:space="preserve">Deber de comunicación. </w:t>
      </w:r>
      <w:r w:rsidR="002F216B" w:rsidRPr="002F216B">
        <w:rPr>
          <w:highlight w:val="yellow"/>
          <w:lang w:val="es-AR"/>
        </w:rPr>
        <w:t xml:space="preserve"> Deben comunicar como es la </w:t>
      </w:r>
      <w:proofErr w:type="spellStart"/>
      <w:r w:rsidR="002F216B" w:rsidRPr="002F216B">
        <w:rPr>
          <w:highlight w:val="yellow"/>
          <w:lang w:val="es-AR"/>
        </w:rPr>
        <w:t>formula</w:t>
      </w:r>
      <w:proofErr w:type="spellEnd"/>
      <w:r w:rsidR="002F216B" w:rsidRPr="002F216B">
        <w:rPr>
          <w:highlight w:val="yellow"/>
          <w:lang w:val="es-AR"/>
        </w:rPr>
        <w:t xml:space="preserve"> para </w:t>
      </w:r>
      <w:r w:rsidR="002F216B" w:rsidRPr="00A34506">
        <w:rPr>
          <w:highlight w:val="yellow"/>
          <w:lang w:val="es-AR"/>
        </w:rPr>
        <w:t>puntuar</w:t>
      </w:r>
      <w:r w:rsidR="004E4BC5" w:rsidRPr="00A34506">
        <w:rPr>
          <w:highlight w:val="yellow"/>
          <w:lang w:val="es-AR"/>
        </w:rPr>
        <w:t xml:space="preserve"> </w:t>
      </w:r>
      <w:r w:rsidR="00A34506" w:rsidRPr="00A34506">
        <w:rPr>
          <w:highlight w:val="yellow"/>
          <w:lang w:val="es-AR"/>
        </w:rPr>
        <w:t>de acuerdo al comportamiento crediticio</w:t>
      </w:r>
      <w:r w:rsidRPr="00EE5899">
        <w:rPr>
          <w:lang w:val="es-AR"/>
        </w:rPr>
        <w:t>.</w:t>
      </w:r>
    </w:p>
    <w:p w14:paraId="77DFC778" w14:textId="39607DBF" w:rsidR="00901A29" w:rsidRPr="00EE5899" w:rsidRDefault="00AA64CB" w:rsidP="005C4A9E">
      <w:pPr>
        <w:ind w:left="-5"/>
        <w:rPr>
          <w:lang w:val="es-AR"/>
        </w:rPr>
      </w:pPr>
      <w:r w:rsidRPr="007651EA">
        <w:rPr>
          <w:highlight w:val="green"/>
          <w:lang w:val="es-AR"/>
        </w:rPr>
        <w:t xml:space="preserve">Si hay un cambio de situación crediticia, </w:t>
      </w:r>
      <w:r w:rsidR="007651EA" w:rsidRPr="007651EA">
        <w:rPr>
          <w:highlight w:val="green"/>
          <w:lang w:val="es-AR"/>
        </w:rPr>
        <w:t xml:space="preserve">tienen un plazo de 10 </w:t>
      </w:r>
      <w:proofErr w:type="gramStart"/>
      <w:r w:rsidR="007651EA" w:rsidRPr="007651EA">
        <w:rPr>
          <w:highlight w:val="green"/>
          <w:lang w:val="es-AR"/>
        </w:rPr>
        <w:t>días  hábiles</w:t>
      </w:r>
      <w:proofErr w:type="gramEnd"/>
      <w:r w:rsidR="007651EA" w:rsidRPr="007651EA">
        <w:rPr>
          <w:highlight w:val="green"/>
          <w:lang w:val="es-AR"/>
        </w:rPr>
        <w:t xml:space="preserve"> en comunicarlo</w:t>
      </w:r>
    </w:p>
    <w:p w14:paraId="5EF45196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7</w:t>
      </w:r>
    </w:p>
    <w:p w14:paraId="5DEABF3B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>AUTORIDAD DE APLICACIÓN</w:t>
      </w:r>
    </w:p>
    <w:p w14:paraId="11B72F2D" w14:textId="77777777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53.- </w:t>
      </w:r>
      <w:r w:rsidRPr="003E7C97">
        <w:rPr>
          <w:highlight w:val="green"/>
          <w:lang w:val="es-AR"/>
        </w:rPr>
        <w:t>Autoridad de Aplicación. La Autoridad de Aplicación de la presente Ley es la AGENCIA DE ACCESO A LA INFORMACIÓN PÚBLICA Y PROTECCIÓN DE LOS DATOS PERSONALES.</w:t>
      </w:r>
      <w:r w:rsidRPr="00EE5899">
        <w:rPr>
          <w:lang w:val="es-AR"/>
        </w:rPr>
        <w:t xml:space="preserve"> </w:t>
      </w:r>
    </w:p>
    <w:p w14:paraId="3B9984AD" w14:textId="56FC0BDE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54.- </w:t>
      </w:r>
      <w:r w:rsidRPr="003C0D4A">
        <w:rPr>
          <w:highlight w:val="green"/>
          <w:lang w:val="es-AR"/>
        </w:rPr>
        <w:t>Facultades de la Autoridad de Aplicación</w:t>
      </w:r>
      <w:r w:rsidRPr="00EE5899">
        <w:rPr>
          <w:lang w:val="es-AR"/>
        </w:rPr>
        <w:t>.</w:t>
      </w:r>
    </w:p>
    <w:p w14:paraId="0B83A496" w14:textId="004E24D3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EE5899">
        <w:rPr>
          <w:lang w:val="es-AR"/>
        </w:rPr>
        <w:t>Ejercer la supervisión</w:t>
      </w:r>
      <w:r w:rsidR="003C0D4A">
        <w:rPr>
          <w:lang w:val="es-AR"/>
        </w:rPr>
        <w:t xml:space="preserve"> </w:t>
      </w:r>
      <w:r w:rsidRPr="00EE5899">
        <w:rPr>
          <w:lang w:val="es-AR"/>
        </w:rPr>
        <w:t xml:space="preserve">de las actividades efectuadas por el </w:t>
      </w:r>
      <w:proofErr w:type="gramStart"/>
      <w:r w:rsidRPr="00EE5899">
        <w:rPr>
          <w:lang w:val="es-AR"/>
        </w:rPr>
        <w:t>Responsable</w:t>
      </w:r>
      <w:proofErr w:type="gramEnd"/>
      <w:r w:rsidRPr="00EE5899">
        <w:rPr>
          <w:lang w:val="es-AR"/>
        </w:rPr>
        <w:t xml:space="preserve"> y Encargado de tratamiento de datos personales</w:t>
      </w:r>
      <w:r w:rsidR="003C0D4A">
        <w:rPr>
          <w:lang w:val="es-AR"/>
        </w:rPr>
        <w:t>.</w:t>
      </w:r>
    </w:p>
    <w:p w14:paraId="47420B51" w14:textId="3B65C449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EE5899">
        <w:rPr>
          <w:lang w:val="es-AR"/>
        </w:rPr>
        <w:t>Tramitar los requerimientos y denuncias interpuestos en relación con el tratamiento de datos</w:t>
      </w:r>
    </w:p>
    <w:p w14:paraId="4BB8F539" w14:textId="6DB3D218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EE5899">
        <w:rPr>
          <w:lang w:val="es-AR"/>
        </w:rPr>
        <w:t xml:space="preserve">Solicitar información a 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o Encargados de tratamiento, Delegados de Protección de Datos y Representantes, los que deberán proporcionar los antecedentes, documentos, programas u otros elementos relativos al tratamiento de datos que se les requieran.</w:t>
      </w:r>
    </w:p>
    <w:p w14:paraId="11A45A89" w14:textId="77777777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EE5899">
        <w:rPr>
          <w:lang w:val="es-AR"/>
        </w:rPr>
        <w:t>Dictar órdenes, comunicaciones, y otros actos administrativos para garantizar el debido tratamiento de los datos personales y los derechos de las personas Titulares de los datos, y aplicar las sanciones por violación de esta Ley y de las Reglamentaciones;</w:t>
      </w:r>
    </w:p>
    <w:p w14:paraId="7B4A8986" w14:textId="77777777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417BD1">
        <w:rPr>
          <w:highlight w:val="yellow"/>
          <w:lang w:val="es-AR"/>
        </w:rPr>
        <w:t>Constituirse en querellante en las acciones penales</w:t>
      </w:r>
      <w:r w:rsidRPr="00EE5899">
        <w:rPr>
          <w:lang w:val="es-AR"/>
        </w:rPr>
        <w:t xml:space="preserve"> que se promovieren por violaciones a la presente Ley;</w:t>
      </w:r>
    </w:p>
    <w:p w14:paraId="758ADEC0" w14:textId="77777777" w:rsidR="00901A29" w:rsidRPr="00EE5899" w:rsidRDefault="00000000">
      <w:pPr>
        <w:numPr>
          <w:ilvl w:val="0"/>
          <w:numId w:val="31"/>
        </w:numPr>
        <w:ind w:hanging="225"/>
        <w:rPr>
          <w:lang w:val="es-AR"/>
        </w:rPr>
      </w:pPr>
      <w:r w:rsidRPr="00417BD1">
        <w:rPr>
          <w:highlight w:val="yellow"/>
          <w:lang w:val="es-AR"/>
        </w:rPr>
        <w:t>Interponer acciones colectivas de habeas data</w:t>
      </w:r>
      <w:r w:rsidRPr="00EE5899">
        <w:rPr>
          <w:lang w:val="es-AR"/>
        </w:rPr>
        <w:t xml:space="preserve"> conforme a lo establecido en esta Ley;</w:t>
      </w:r>
    </w:p>
    <w:p w14:paraId="6EBA16F3" w14:textId="344510BE" w:rsidR="00901A29" w:rsidRPr="00C1370B" w:rsidRDefault="00000000" w:rsidP="00C1370B">
      <w:pPr>
        <w:numPr>
          <w:ilvl w:val="0"/>
          <w:numId w:val="31"/>
        </w:numPr>
        <w:ind w:hanging="225"/>
        <w:rPr>
          <w:highlight w:val="green"/>
          <w:lang w:val="es-AR"/>
        </w:rPr>
      </w:pPr>
      <w:proofErr w:type="gramStart"/>
      <w:r w:rsidRPr="00417BD1">
        <w:rPr>
          <w:highlight w:val="green"/>
          <w:lang w:val="es-AR"/>
        </w:rPr>
        <w:t>Aprobar  las</w:t>
      </w:r>
      <w:proofErr w:type="gramEnd"/>
      <w:r w:rsidRPr="00417BD1">
        <w:rPr>
          <w:highlight w:val="green"/>
          <w:lang w:val="es-AR"/>
        </w:rPr>
        <w:t xml:space="preserve">  cláusulas  contractuales modelo para la transferencia internacional de datos;</w:t>
      </w:r>
    </w:p>
    <w:p w14:paraId="0121213E" w14:textId="77777777" w:rsidR="00901A29" w:rsidRPr="00FF2D75" w:rsidRDefault="00000000">
      <w:pPr>
        <w:numPr>
          <w:ilvl w:val="0"/>
          <w:numId w:val="32"/>
        </w:numPr>
        <w:ind w:hanging="200"/>
        <w:rPr>
          <w:highlight w:val="green"/>
          <w:lang w:val="es-AR"/>
        </w:rPr>
      </w:pPr>
      <w:r w:rsidRPr="00FF2D75">
        <w:rPr>
          <w:highlight w:val="green"/>
          <w:lang w:val="es-AR"/>
        </w:rPr>
        <w:t>Promover, organizar y desarrollar programas tendientes a la protección de datos personales de niños, niñas y adolescentes en internet, juegos electrónicos y otras plataformas digitales;</w:t>
      </w:r>
    </w:p>
    <w:p w14:paraId="7E69705A" w14:textId="003A595F" w:rsidR="00901A29" w:rsidRPr="00956E26" w:rsidRDefault="00000000" w:rsidP="00956E26">
      <w:pPr>
        <w:numPr>
          <w:ilvl w:val="0"/>
          <w:numId w:val="32"/>
        </w:numPr>
        <w:ind w:hanging="200"/>
        <w:rPr>
          <w:highlight w:val="green"/>
          <w:lang w:val="es-AR"/>
        </w:rPr>
      </w:pPr>
      <w:r w:rsidRPr="00FF2D75">
        <w:rPr>
          <w:highlight w:val="green"/>
          <w:lang w:val="es-AR"/>
        </w:rPr>
        <w:t xml:space="preserve">Divulgar los derechos de las personas Titulares de los datos en relación con el tratamiento de datos personales, e implementar campañas pedagógicas para capacitar a los ciudadanos, </w:t>
      </w:r>
      <w:r w:rsidRPr="00FF2D75">
        <w:rPr>
          <w:highlight w:val="green"/>
          <w:lang w:val="es-AR"/>
        </w:rPr>
        <w:lastRenderedPageBreak/>
        <w:t>Responsables y Encargados de tratamiento acerca del ejercicio y garantía del derecho fundamental a la protección de datos;</w:t>
      </w:r>
    </w:p>
    <w:p w14:paraId="2E081838" w14:textId="77777777" w:rsidR="00901A29" w:rsidRPr="00EE5899" w:rsidRDefault="00000000">
      <w:pPr>
        <w:spacing w:after="231"/>
        <w:ind w:right="2"/>
        <w:jc w:val="center"/>
        <w:rPr>
          <w:lang w:val="es-AR"/>
        </w:rPr>
      </w:pPr>
      <w:r w:rsidRPr="00EE5899">
        <w:rPr>
          <w:b/>
          <w:lang w:val="es-AR"/>
        </w:rPr>
        <w:t>CAPÍTULO 8</w:t>
      </w:r>
    </w:p>
    <w:p w14:paraId="0795E900" w14:textId="77777777" w:rsidR="00901A29" w:rsidRPr="00EE5899" w:rsidRDefault="00000000">
      <w:pPr>
        <w:pStyle w:val="Ttulo1"/>
        <w:ind w:left="10" w:right="2"/>
        <w:rPr>
          <w:lang w:val="es-AR"/>
        </w:rPr>
      </w:pPr>
      <w:r w:rsidRPr="00EE5899">
        <w:rPr>
          <w:lang w:val="es-AR"/>
        </w:rPr>
        <w:t>PROCEDIMIENTOS Y SANCIONES</w:t>
      </w:r>
    </w:p>
    <w:p w14:paraId="7DA80785" w14:textId="07FFF4E6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56.- </w:t>
      </w:r>
      <w:r w:rsidRPr="00B645E0">
        <w:rPr>
          <w:highlight w:val="yellow"/>
          <w:lang w:val="es-AR"/>
        </w:rPr>
        <w:t>Trámite de protección de los datos personales</w:t>
      </w:r>
      <w:r w:rsidRPr="00EE5899">
        <w:rPr>
          <w:lang w:val="es-AR"/>
        </w:rPr>
        <w:t xml:space="preserve">. </w:t>
      </w:r>
      <w:r w:rsidR="00586C2A">
        <w:rPr>
          <w:lang w:val="es-AR"/>
        </w:rPr>
        <w:t>La denuncia es gratuita (a través de la Autoridad de Aplicación)</w:t>
      </w:r>
    </w:p>
    <w:p w14:paraId="1E2BAEC8" w14:textId="45C72F4E" w:rsidR="00901A29" w:rsidRPr="00EE5899" w:rsidRDefault="00000000" w:rsidP="002B6428">
      <w:pPr>
        <w:ind w:left="-5"/>
        <w:rPr>
          <w:lang w:val="es-AR"/>
        </w:rPr>
      </w:pPr>
      <w:r>
        <w:t xml:space="preserve">ARTÍCULO 58.- </w:t>
      </w:r>
      <w:proofErr w:type="spellStart"/>
      <w:r>
        <w:t>Notificaciones</w:t>
      </w:r>
      <w:proofErr w:type="spellEnd"/>
      <w:r>
        <w:t xml:space="preserve">. </w:t>
      </w:r>
      <w:r w:rsidRPr="00EE5899">
        <w:rPr>
          <w:lang w:val="es-AR"/>
        </w:rPr>
        <w:t xml:space="preserve">Son válidas las notificaciones realizadas por medios electrónicos conforme la normativa que </w:t>
      </w:r>
      <w:proofErr w:type="gramStart"/>
      <w:r w:rsidRPr="00EE5899">
        <w:rPr>
          <w:lang w:val="es-AR"/>
        </w:rPr>
        <w:t>dicte  la</w:t>
      </w:r>
      <w:proofErr w:type="gramEnd"/>
      <w:r w:rsidRPr="00EE5899">
        <w:rPr>
          <w:lang w:val="es-AR"/>
        </w:rPr>
        <w:t xml:space="preserve"> Autoridad de Aplicación, teniendo en consideración el </w:t>
      </w:r>
      <w:r w:rsidRPr="00F964B9">
        <w:rPr>
          <w:highlight w:val="green"/>
          <w:lang w:val="es-AR"/>
        </w:rPr>
        <w:t>principio de neutralidad tecnológica.</w:t>
      </w:r>
    </w:p>
    <w:p w14:paraId="023FAECF" w14:textId="77777777" w:rsidR="00901A29" w:rsidRPr="00EE5899" w:rsidRDefault="00000000">
      <w:pPr>
        <w:ind w:left="-5"/>
        <w:rPr>
          <w:lang w:val="es-AR"/>
        </w:rPr>
      </w:pPr>
      <w:r>
        <w:t xml:space="preserve">ARTÍCULO 61.- </w:t>
      </w:r>
      <w:proofErr w:type="spellStart"/>
      <w:r w:rsidRPr="00DF1681">
        <w:rPr>
          <w:highlight w:val="yellow"/>
        </w:rPr>
        <w:t>Sanciones</w:t>
      </w:r>
      <w:proofErr w:type="spellEnd"/>
      <w:r>
        <w:t xml:space="preserve">. </w:t>
      </w:r>
      <w:r w:rsidRPr="00EE5899">
        <w:rPr>
          <w:lang w:val="es-AR"/>
        </w:rPr>
        <w:t xml:space="preserve">La Autoridad de Aplicación puede aplicar a los </w:t>
      </w:r>
      <w:proofErr w:type="gramStart"/>
      <w:r w:rsidRPr="00EE5899">
        <w:rPr>
          <w:lang w:val="es-AR"/>
        </w:rPr>
        <w:t>Responsables</w:t>
      </w:r>
      <w:proofErr w:type="gramEnd"/>
      <w:r w:rsidRPr="00EE5899">
        <w:rPr>
          <w:lang w:val="es-AR"/>
        </w:rPr>
        <w:t xml:space="preserve"> y Encargados de tratamiento, y a sus representantes, las siguientes sanciones:</w:t>
      </w:r>
    </w:p>
    <w:p w14:paraId="6021F0B2" w14:textId="77777777" w:rsidR="00901A29" w:rsidRPr="00CE1DA8" w:rsidRDefault="00000000">
      <w:pPr>
        <w:numPr>
          <w:ilvl w:val="0"/>
          <w:numId w:val="35"/>
        </w:numPr>
        <w:ind w:hanging="225"/>
        <w:rPr>
          <w:highlight w:val="yellow"/>
        </w:rPr>
      </w:pPr>
      <w:proofErr w:type="spellStart"/>
      <w:r w:rsidRPr="00CE1DA8">
        <w:rPr>
          <w:highlight w:val="yellow"/>
        </w:rPr>
        <w:t>Apercibimientos</w:t>
      </w:r>
      <w:proofErr w:type="spellEnd"/>
      <w:r w:rsidRPr="00CE1DA8">
        <w:rPr>
          <w:highlight w:val="yellow"/>
        </w:rPr>
        <w:t>;</w:t>
      </w:r>
    </w:p>
    <w:p w14:paraId="111BD109" w14:textId="77777777" w:rsidR="00901A29" w:rsidRPr="00CE1DA8" w:rsidRDefault="00000000">
      <w:pPr>
        <w:numPr>
          <w:ilvl w:val="0"/>
          <w:numId w:val="35"/>
        </w:numPr>
        <w:ind w:hanging="225"/>
        <w:rPr>
          <w:highlight w:val="yellow"/>
        </w:rPr>
      </w:pPr>
      <w:proofErr w:type="spellStart"/>
      <w:r w:rsidRPr="00CE1DA8">
        <w:rPr>
          <w:highlight w:val="yellow"/>
        </w:rPr>
        <w:t>Multas</w:t>
      </w:r>
      <w:proofErr w:type="spellEnd"/>
      <w:r w:rsidRPr="00CE1DA8">
        <w:rPr>
          <w:highlight w:val="yellow"/>
        </w:rPr>
        <w:t>;</w:t>
      </w:r>
    </w:p>
    <w:p w14:paraId="732EEDC1" w14:textId="77777777" w:rsidR="00901A29" w:rsidRPr="00CE1DA8" w:rsidRDefault="00000000">
      <w:pPr>
        <w:numPr>
          <w:ilvl w:val="0"/>
          <w:numId w:val="35"/>
        </w:numPr>
        <w:ind w:hanging="225"/>
        <w:rPr>
          <w:highlight w:val="yellow"/>
          <w:lang w:val="es-AR"/>
        </w:rPr>
      </w:pPr>
      <w:r w:rsidRPr="00CE1DA8">
        <w:rPr>
          <w:highlight w:val="yellow"/>
          <w:lang w:val="es-AR"/>
        </w:rPr>
        <w:t>Suspensión de las actividades relacionadas con el tratamiento de datos personales;</w:t>
      </w:r>
    </w:p>
    <w:p w14:paraId="6A63FAC0" w14:textId="77777777" w:rsidR="00901A29" w:rsidRPr="00CE1DA8" w:rsidRDefault="00000000">
      <w:pPr>
        <w:numPr>
          <w:ilvl w:val="0"/>
          <w:numId w:val="35"/>
        </w:numPr>
        <w:ind w:hanging="225"/>
        <w:rPr>
          <w:highlight w:val="yellow"/>
          <w:lang w:val="es-AR"/>
        </w:rPr>
      </w:pPr>
      <w:r w:rsidRPr="00CE1DA8">
        <w:rPr>
          <w:highlight w:val="yellow"/>
          <w:lang w:val="es-AR"/>
        </w:rPr>
        <w:t>Cierre temporal de las operaciones;</w:t>
      </w:r>
    </w:p>
    <w:p w14:paraId="1897787C" w14:textId="77777777" w:rsidR="00901A29" w:rsidRPr="00CE1DA8" w:rsidRDefault="00000000">
      <w:pPr>
        <w:numPr>
          <w:ilvl w:val="0"/>
          <w:numId w:val="35"/>
        </w:numPr>
        <w:ind w:hanging="225"/>
        <w:rPr>
          <w:highlight w:val="yellow"/>
          <w:lang w:val="es-AR"/>
        </w:rPr>
      </w:pPr>
      <w:r w:rsidRPr="00CE1DA8">
        <w:rPr>
          <w:highlight w:val="yellow"/>
          <w:lang w:val="es-AR"/>
        </w:rPr>
        <w:t>Cierre definitivo de las operaciones.</w:t>
      </w:r>
    </w:p>
    <w:p w14:paraId="04C23E35" w14:textId="613667A0" w:rsidR="00901A29" w:rsidRPr="00EE5899" w:rsidRDefault="00000000">
      <w:pPr>
        <w:ind w:left="-5"/>
        <w:rPr>
          <w:lang w:val="es-AR"/>
        </w:rPr>
      </w:pPr>
      <w:r w:rsidRPr="00EE5899">
        <w:rPr>
          <w:lang w:val="es-AR"/>
        </w:rPr>
        <w:t xml:space="preserve">ARTÍCULO 62.- </w:t>
      </w:r>
      <w:r w:rsidRPr="00E60B8E">
        <w:rPr>
          <w:highlight w:val="yellow"/>
          <w:lang w:val="es-AR"/>
        </w:rPr>
        <w:t xml:space="preserve">Determinación de la unidad móvil. </w:t>
      </w:r>
      <w:r w:rsidR="00E60B8E" w:rsidRPr="00E60B8E">
        <w:rPr>
          <w:highlight w:val="yellow"/>
          <w:lang w:val="es-AR"/>
        </w:rPr>
        <w:t>Se usa una unidad móvil de multa</w:t>
      </w:r>
    </w:p>
    <w:p w14:paraId="0E8C3CB9" w14:textId="516F9761" w:rsidR="00901A29" w:rsidRPr="00EE5899" w:rsidRDefault="00000000" w:rsidP="000948FB">
      <w:pPr>
        <w:spacing w:after="4"/>
        <w:ind w:left="-5"/>
        <w:rPr>
          <w:lang w:val="es-AR"/>
        </w:rPr>
      </w:pPr>
      <w:r w:rsidRPr="00174667">
        <w:rPr>
          <w:lang w:val="es-AR"/>
        </w:rPr>
        <w:t xml:space="preserve">ARTÍCULO 63.- </w:t>
      </w:r>
      <w:r w:rsidRPr="005A6B8E">
        <w:rPr>
          <w:highlight w:val="yellow"/>
          <w:lang w:val="es-AR"/>
        </w:rPr>
        <w:t>Multas</w:t>
      </w:r>
      <w:r w:rsidRPr="00174667">
        <w:rPr>
          <w:lang w:val="es-AR"/>
        </w:rPr>
        <w:t>.</w:t>
      </w:r>
      <w:r w:rsidR="004270A8">
        <w:rPr>
          <w:lang w:val="es-AR"/>
        </w:rPr>
        <w:t xml:space="preserve"> Ahora, la multa es importante (a nivel monetario) ya que </w:t>
      </w:r>
      <w:proofErr w:type="spellStart"/>
      <w:r w:rsidR="004270A8">
        <w:rPr>
          <w:lang w:val="es-AR"/>
        </w:rPr>
        <w:t>prevee</w:t>
      </w:r>
      <w:proofErr w:type="spellEnd"/>
      <w:r w:rsidR="004270A8">
        <w:rPr>
          <w:lang w:val="es-AR"/>
        </w:rPr>
        <w:t xml:space="preserve"> ponerlo e</w:t>
      </w:r>
      <w:r w:rsidR="000948FB">
        <w:rPr>
          <w:lang w:val="es-AR"/>
        </w:rPr>
        <w:t>n función de la facturación</w:t>
      </w:r>
    </w:p>
    <w:p w14:paraId="3F85989F" w14:textId="0703AE76" w:rsidR="00901A29" w:rsidRPr="00EE5899" w:rsidRDefault="00000000">
      <w:pPr>
        <w:ind w:left="-5"/>
        <w:rPr>
          <w:lang w:val="es-AR"/>
        </w:rPr>
      </w:pPr>
      <w:r w:rsidRPr="00174667">
        <w:rPr>
          <w:lang w:val="es-AR"/>
        </w:rPr>
        <w:t xml:space="preserve">ARTÍCULO 65.- </w:t>
      </w:r>
      <w:r w:rsidRPr="00EF3F25">
        <w:rPr>
          <w:highlight w:val="yellow"/>
          <w:lang w:val="es-AR"/>
        </w:rPr>
        <w:t>Graduación</w:t>
      </w:r>
      <w:r w:rsidR="00EF3F25" w:rsidRPr="00EF3F25">
        <w:rPr>
          <w:highlight w:val="yellow"/>
          <w:lang w:val="es-AR"/>
        </w:rPr>
        <w:t xml:space="preserve"> de penas</w:t>
      </w:r>
      <w:r w:rsidRPr="00174667">
        <w:rPr>
          <w:lang w:val="es-AR"/>
        </w:rPr>
        <w:t xml:space="preserve">. </w:t>
      </w:r>
      <w:r w:rsidRPr="00EE5899">
        <w:rPr>
          <w:lang w:val="es-AR"/>
        </w:rPr>
        <w:t>Las sanciones deben ser graduadas, según las peculiaridades del caso específico, con atención a los siguientes criterios:</w:t>
      </w:r>
    </w:p>
    <w:p w14:paraId="033CE7A1" w14:textId="77777777" w:rsidR="00901A29" w:rsidRPr="00EE5899" w:rsidRDefault="00000000">
      <w:pPr>
        <w:numPr>
          <w:ilvl w:val="0"/>
          <w:numId w:val="36"/>
        </w:numPr>
        <w:ind w:right="391" w:hanging="212"/>
        <w:rPr>
          <w:lang w:val="es-AR"/>
        </w:rPr>
      </w:pPr>
      <w:r w:rsidRPr="00EE5899">
        <w:rPr>
          <w:lang w:val="es-AR"/>
        </w:rPr>
        <w:t xml:space="preserve">La naturaleza y </w:t>
      </w:r>
      <w:r w:rsidRPr="00C803BB">
        <w:rPr>
          <w:u w:val="single"/>
          <w:lang w:val="es-AR"/>
        </w:rPr>
        <w:t>dimensión</w:t>
      </w:r>
      <w:r w:rsidRPr="00EE5899">
        <w:rPr>
          <w:lang w:val="es-AR"/>
        </w:rPr>
        <w:t xml:space="preserve"> del daño o peligro a los intereses jurídicos tutelados por la presente Ley;</w:t>
      </w:r>
    </w:p>
    <w:p w14:paraId="528EB320" w14:textId="4D00E9CA" w:rsidR="00901A29" w:rsidRPr="00EE5899" w:rsidRDefault="00000000">
      <w:pPr>
        <w:numPr>
          <w:ilvl w:val="0"/>
          <w:numId w:val="36"/>
        </w:numPr>
        <w:spacing w:after="0" w:line="476" w:lineRule="auto"/>
        <w:ind w:right="391" w:hanging="212"/>
        <w:rPr>
          <w:lang w:val="es-AR"/>
        </w:rPr>
      </w:pPr>
      <w:r w:rsidRPr="00EE5899">
        <w:rPr>
          <w:lang w:val="es-AR"/>
        </w:rPr>
        <w:t>El beneficio económico obtenido por el infractor o terceros, en virtud de la comisión de la infracción</w:t>
      </w:r>
      <w:r w:rsidR="00C803BB">
        <w:rPr>
          <w:lang w:val="es-AR"/>
        </w:rPr>
        <w:t>.</w:t>
      </w:r>
      <w:r w:rsidRPr="00EE5899">
        <w:rPr>
          <w:lang w:val="es-AR"/>
        </w:rPr>
        <w:t xml:space="preserve"> La reincidencia en la comisión de la infracción;</w:t>
      </w:r>
    </w:p>
    <w:p w14:paraId="477AAFD7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La resistencia, negativa u obstrucción a la acción investigadora o de vigilancia de la Autoridad de Aplicación;</w:t>
      </w:r>
    </w:p>
    <w:p w14:paraId="48B89416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El incumplimiento de los requerimientos u órdenes impartidas por la Autoridad de Aplicación;</w:t>
      </w:r>
    </w:p>
    <w:p w14:paraId="6C15E6AF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El reconocimiento o aceptación expresa que haga el investigado sobre la comisión de la infracción antes de la imposición de la sanción a que hubiere lugar;</w:t>
      </w:r>
    </w:p>
    <w:p w14:paraId="1F3FA77C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La condición económica del infractor;</w:t>
      </w:r>
    </w:p>
    <w:p w14:paraId="680906B4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lastRenderedPageBreak/>
        <w:t>La adopción demostrada de medidas correctivas y mecanismos y procedimientos internos tendientes al tratamiento seguro y adecuado de los datos y capaces de minimizar el daño;</w:t>
      </w:r>
    </w:p>
    <w:p w14:paraId="3D530C3F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La adopción de mecanismos de regulación vinculantes;</w:t>
      </w:r>
    </w:p>
    <w:p w14:paraId="36099318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>La proporcionalidad entre la gravedad de la falta y de la sanción;</w:t>
      </w:r>
    </w:p>
    <w:p w14:paraId="285CE121" w14:textId="77777777" w:rsidR="00901A29" w:rsidRPr="00EE5899" w:rsidRDefault="00000000">
      <w:pPr>
        <w:numPr>
          <w:ilvl w:val="0"/>
          <w:numId w:val="37"/>
        </w:numPr>
        <w:ind w:hanging="225"/>
        <w:rPr>
          <w:lang w:val="es-AR"/>
        </w:rPr>
      </w:pPr>
      <w:r w:rsidRPr="00EE5899">
        <w:rPr>
          <w:lang w:val="es-AR"/>
        </w:rPr>
        <w:t xml:space="preserve">La designación voluntaria de un </w:t>
      </w:r>
      <w:proofErr w:type="gramStart"/>
      <w:r w:rsidRPr="00EE5899">
        <w:rPr>
          <w:lang w:val="es-AR"/>
        </w:rPr>
        <w:t>Delegado</w:t>
      </w:r>
      <w:proofErr w:type="gramEnd"/>
      <w:r w:rsidRPr="00EE5899">
        <w:rPr>
          <w:lang w:val="es-AR"/>
        </w:rPr>
        <w:t xml:space="preserve"> de Protección de Datos;</w:t>
      </w:r>
    </w:p>
    <w:p w14:paraId="31D2B81C" w14:textId="4927146C" w:rsidR="00901A29" w:rsidRPr="000F4D35" w:rsidRDefault="00000000" w:rsidP="000F4D35">
      <w:pPr>
        <w:numPr>
          <w:ilvl w:val="0"/>
          <w:numId w:val="37"/>
        </w:numPr>
        <w:spacing w:after="0" w:line="476" w:lineRule="auto"/>
        <w:ind w:hanging="225"/>
        <w:rPr>
          <w:lang w:val="es-AR"/>
        </w:rPr>
      </w:pPr>
      <w:r w:rsidRPr="00EE5899">
        <w:rPr>
          <w:lang w:val="es-AR"/>
        </w:rPr>
        <w:t>La notificación oportuna de incidentes de seguridad;</w:t>
      </w:r>
    </w:p>
    <w:p w14:paraId="4BFF8F2B" w14:textId="6E96B8B1" w:rsidR="00C5524F" w:rsidRDefault="00000000" w:rsidP="00234F33">
      <w:pPr>
        <w:ind w:left="-5"/>
        <w:rPr>
          <w:lang w:val="es-AR"/>
        </w:rPr>
      </w:pPr>
      <w:r w:rsidRPr="00EE5899">
        <w:rPr>
          <w:lang w:val="es-AR"/>
        </w:rPr>
        <w:t>ARTÍCULO 75</w:t>
      </w:r>
      <w:r w:rsidRPr="00CE4BD7">
        <w:rPr>
          <w:highlight w:val="green"/>
          <w:lang w:val="es-AR"/>
        </w:rPr>
        <w:t>.- Las normas de la presente Ley son de orden público y de aplicación en todo el territorio nacional</w:t>
      </w:r>
      <w:r w:rsidR="00234F33">
        <w:rPr>
          <w:lang w:val="es-AR"/>
        </w:rPr>
        <w:t xml:space="preserve"> </w:t>
      </w:r>
    </w:p>
    <w:p w14:paraId="36AE4222" w14:textId="5AE43303" w:rsidR="00234F33" w:rsidRDefault="00234F33" w:rsidP="00234F33">
      <w:pPr>
        <w:ind w:left="-5"/>
        <w:rPr>
          <w:lang w:val="es-AR"/>
        </w:rPr>
      </w:pPr>
    </w:p>
    <w:p w14:paraId="4BA488B2" w14:textId="77777777" w:rsidR="00234F33" w:rsidRDefault="00234F33" w:rsidP="00234F33">
      <w:pPr>
        <w:ind w:left="-5"/>
        <w:rPr>
          <w:lang w:val="es-AR"/>
        </w:rPr>
      </w:pPr>
    </w:p>
    <w:p w14:paraId="23F8595D" w14:textId="14F890DA" w:rsidR="00BA13DA" w:rsidRDefault="00BA13DA" w:rsidP="00BA13DA">
      <w:pPr>
        <w:ind w:left="-5"/>
        <w:rPr>
          <w:lang w:val="es-AR"/>
        </w:rPr>
      </w:pPr>
      <w:r>
        <w:rPr>
          <w:lang w:val="es-AR"/>
        </w:rPr>
        <w:t xml:space="preserve">LEY VIGENTE: hay </w:t>
      </w:r>
      <w:r w:rsidR="004F51E0">
        <w:rPr>
          <w:lang w:val="es-AR"/>
        </w:rPr>
        <w:t>condenas</w:t>
      </w:r>
      <w:r>
        <w:rPr>
          <w:lang w:val="es-AR"/>
        </w:rPr>
        <w:t xml:space="preserve"> penales</w:t>
      </w:r>
    </w:p>
    <w:p w14:paraId="6B409F1D" w14:textId="77777777" w:rsidR="00BA13DA" w:rsidRDefault="00BA13DA" w:rsidP="00BA13DA">
      <w:pPr>
        <w:ind w:left="-5"/>
        <w:rPr>
          <w:lang w:val="es-AR"/>
        </w:rPr>
      </w:pPr>
    </w:p>
    <w:p w14:paraId="2AB01568" w14:textId="098916E9" w:rsidR="00BA13DA" w:rsidRPr="00BA13DA" w:rsidRDefault="00BA13DA" w:rsidP="00BA13DA">
      <w:pPr>
        <w:ind w:left="-5"/>
        <w:rPr>
          <w:lang w:val="es-AR"/>
        </w:rPr>
      </w:pPr>
      <w:r w:rsidRPr="00BA13DA">
        <w:rPr>
          <w:lang w:val="es-AR"/>
        </w:rPr>
        <w:t>ARTICULO 32. — (Sanciones penales).</w:t>
      </w:r>
    </w:p>
    <w:p w14:paraId="4032109F" w14:textId="77777777" w:rsidR="00BA13DA" w:rsidRPr="00BA13DA" w:rsidRDefault="00BA13DA" w:rsidP="00BA13DA">
      <w:pPr>
        <w:ind w:left="-5"/>
        <w:rPr>
          <w:lang w:val="es-AR"/>
        </w:rPr>
      </w:pPr>
      <w:r w:rsidRPr="00BA13DA">
        <w:rPr>
          <w:lang w:val="es-AR"/>
        </w:rPr>
        <w:t xml:space="preserve">1. </w:t>
      </w:r>
      <w:proofErr w:type="spellStart"/>
      <w:r w:rsidRPr="00BA13DA">
        <w:rPr>
          <w:lang w:val="es-AR"/>
        </w:rPr>
        <w:t>Incorpórase</w:t>
      </w:r>
      <w:proofErr w:type="spellEnd"/>
      <w:r w:rsidRPr="00BA13DA">
        <w:rPr>
          <w:lang w:val="es-AR"/>
        </w:rPr>
        <w:t xml:space="preserve"> como artículo 117 bis del Código Penal, el siguiente:</w:t>
      </w:r>
    </w:p>
    <w:p w14:paraId="3509FCB7" w14:textId="6EF5BF27" w:rsidR="00BA13DA" w:rsidRPr="00FA1786" w:rsidRDefault="00BA13DA" w:rsidP="00FA1786">
      <w:pPr>
        <w:pStyle w:val="Prrafodelista"/>
        <w:numPr>
          <w:ilvl w:val="0"/>
          <w:numId w:val="40"/>
        </w:numPr>
        <w:rPr>
          <w:highlight w:val="green"/>
          <w:lang w:val="es-AR"/>
        </w:rPr>
      </w:pPr>
      <w:r w:rsidRPr="00474DEA">
        <w:rPr>
          <w:lang w:val="es-AR"/>
        </w:rPr>
        <w:t xml:space="preserve">"1°. Será reprimido con la pena </w:t>
      </w:r>
      <w:r w:rsidRPr="00474DEA">
        <w:rPr>
          <w:highlight w:val="green"/>
          <w:lang w:val="es-AR"/>
        </w:rPr>
        <w:t xml:space="preserve">de prisión de un mes a dos años el que </w:t>
      </w:r>
      <w:proofErr w:type="gramStart"/>
      <w:r w:rsidRPr="00474DEA">
        <w:rPr>
          <w:highlight w:val="green"/>
          <w:lang w:val="es-AR"/>
        </w:rPr>
        <w:t>insertara</w:t>
      </w:r>
      <w:proofErr w:type="gramEnd"/>
      <w:r w:rsidRPr="00474DEA">
        <w:rPr>
          <w:highlight w:val="green"/>
          <w:lang w:val="es-AR"/>
        </w:rPr>
        <w:t xml:space="preserve"> o hiciera</w:t>
      </w:r>
      <w:r w:rsidR="00FA1786">
        <w:rPr>
          <w:highlight w:val="green"/>
          <w:lang w:val="es-AR"/>
        </w:rPr>
        <w:t xml:space="preserve"> </w:t>
      </w:r>
      <w:r w:rsidRPr="00FA1786">
        <w:rPr>
          <w:highlight w:val="green"/>
          <w:lang w:val="es-AR"/>
        </w:rPr>
        <w:t>insertar a sabiendas datos falsos en un archivo de datos personales.</w:t>
      </w:r>
    </w:p>
    <w:p w14:paraId="5B30C6B4" w14:textId="77777777" w:rsidR="00BA13DA" w:rsidRPr="00474DEA" w:rsidRDefault="00BA13DA" w:rsidP="00474DEA">
      <w:pPr>
        <w:pStyle w:val="Prrafodelista"/>
        <w:numPr>
          <w:ilvl w:val="0"/>
          <w:numId w:val="40"/>
        </w:numPr>
        <w:rPr>
          <w:highlight w:val="green"/>
          <w:lang w:val="es-AR"/>
        </w:rPr>
      </w:pPr>
      <w:r w:rsidRPr="00474DEA">
        <w:rPr>
          <w:lang w:val="es-AR"/>
        </w:rPr>
        <w:t xml:space="preserve">2°. La pena será de </w:t>
      </w:r>
      <w:r w:rsidRPr="00474DEA">
        <w:rPr>
          <w:highlight w:val="green"/>
          <w:lang w:val="es-AR"/>
        </w:rPr>
        <w:t xml:space="preserve">seis meses a tres años, al que </w:t>
      </w:r>
      <w:proofErr w:type="gramStart"/>
      <w:r w:rsidRPr="00474DEA">
        <w:rPr>
          <w:highlight w:val="green"/>
          <w:lang w:val="es-AR"/>
        </w:rPr>
        <w:t>proporcionara</w:t>
      </w:r>
      <w:proofErr w:type="gramEnd"/>
      <w:r w:rsidRPr="00474DEA">
        <w:rPr>
          <w:highlight w:val="green"/>
          <w:lang w:val="es-AR"/>
        </w:rPr>
        <w:t xml:space="preserve"> a un tercero a sabiendas</w:t>
      </w:r>
    </w:p>
    <w:p w14:paraId="7943D981" w14:textId="77777777" w:rsidR="00BA13DA" w:rsidRPr="00474DEA" w:rsidRDefault="00BA13DA" w:rsidP="00474DEA">
      <w:pPr>
        <w:pStyle w:val="Prrafodelista"/>
        <w:ind w:left="705" w:firstLine="0"/>
        <w:rPr>
          <w:lang w:val="es-AR"/>
        </w:rPr>
      </w:pPr>
      <w:r w:rsidRPr="00474DEA">
        <w:rPr>
          <w:highlight w:val="green"/>
          <w:lang w:val="es-AR"/>
        </w:rPr>
        <w:t>información falsa contenida en un archivo de datos personales.</w:t>
      </w:r>
    </w:p>
    <w:p w14:paraId="74D2D7EB" w14:textId="6ACC6447" w:rsidR="00BA13DA" w:rsidRPr="00FA1786" w:rsidRDefault="00BA13DA" w:rsidP="00FA1786">
      <w:pPr>
        <w:pStyle w:val="Prrafodelista"/>
        <w:numPr>
          <w:ilvl w:val="0"/>
          <w:numId w:val="40"/>
        </w:numPr>
        <w:rPr>
          <w:highlight w:val="green"/>
          <w:lang w:val="es-AR"/>
        </w:rPr>
      </w:pPr>
      <w:r w:rsidRPr="00474DEA">
        <w:rPr>
          <w:lang w:val="es-AR"/>
        </w:rPr>
        <w:t xml:space="preserve">3°. La escala penal </w:t>
      </w:r>
      <w:r w:rsidRPr="00FA1786">
        <w:rPr>
          <w:highlight w:val="green"/>
          <w:lang w:val="es-AR"/>
        </w:rPr>
        <w:t>se aumentará en la mitad del mínimo y del máximo, cuando del hecho</w:t>
      </w:r>
      <w:r w:rsidR="00FA1786" w:rsidRPr="00FA1786">
        <w:rPr>
          <w:highlight w:val="green"/>
          <w:lang w:val="es-AR"/>
        </w:rPr>
        <w:t xml:space="preserve"> </w:t>
      </w:r>
      <w:r w:rsidRPr="00FA1786">
        <w:rPr>
          <w:highlight w:val="green"/>
          <w:lang w:val="es-AR"/>
        </w:rPr>
        <w:t>se</w:t>
      </w:r>
      <w:r w:rsidR="00FA1786" w:rsidRPr="00FA1786">
        <w:rPr>
          <w:highlight w:val="green"/>
          <w:lang w:val="es-AR"/>
        </w:rPr>
        <w:t xml:space="preserve"> </w:t>
      </w:r>
      <w:r w:rsidRPr="00FA1786">
        <w:rPr>
          <w:highlight w:val="green"/>
          <w:lang w:val="es-AR"/>
        </w:rPr>
        <w:t>derive perjuicio a alguna persona.</w:t>
      </w:r>
    </w:p>
    <w:p w14:paraId="5C223A75" w14:textId="30C1382E" w:rsidR="00BA13DA" w:rsidRPr="00FA1786" w:rsidRDefault="00BA13DA" w:rsidP="00FA1786">
      <w:pPr>
        <w:pStyle w:val="Prrafodelista"/>
        <w:numPr>
          <w:ilvl w:val="0"/>
          <w:numId w:val="40"/>
        </w:numPr>
        <w:rPr>
          <w:highlight w:val="green"/>
          <w:lang w:val="es-AR"/>
        </w:rPr>
      </w:pPr>
      <w:r w:rsidRPr="00474DEA">
        <w:rPr>
          <w:lang w:val="es-AR"/>
        </w:rPr>
        <w:t xml:space="preserve">4°. Cuando el </w:t>
      </w:r>
      <w:r w:rsidRPr="00FA1786">
        <w:rPr>
          <w:highlight w:val="green"/>
          <w:lang w:val="es-AR"/>
        </w:rPr>
        <w:t>autor o responsable del ilícito sea funcionario público en ejercicio de sus</w:t>
      </w:r>
      <w:r w:rsidR="00FA1786" w:rsidRPr="00FA1786">
        <w:rPr>
          <w:highlight w:val="green"/>
          <w:lang w:val="es-AR"/>
        </w:rPr>
        <w:t xml:space="preserve"> f</w:t>
      </w:r>
      <w:r w:rsidRPr="00FA1786">
        <w:rPr>
          <w:highlight w:val="green"/>
          <w:lang w:val="es-AR"/>
        </w:rPr>
        <w:t>unciones, se le aplicará la accesoria de inhabilitación para el desempeño de cargos públicos por</w:t>
      </w:r>
      <w:r w:rsidR="00FA1786" w:rsidRPr="00FA1786">
        <w:rPr>
          <w:highlight w:val="green"/>
          <w:lang w:val="es-AR"/>
        </w:rPr>
        <w:t xml:space="preserve"> </w:t>
      </w:r>
      <w:r w:rsidRPr="00FA1786">
        <w:rPr>
          <w:highlight w:val="green"/>
          <w:lang w:val="es-AR"/>
        </w:rPr>
        <w:t>el doble del tiempo que el de la condena".</w:t>
      </w:r>
    </w:p>
    <w:p w14:paraId="5CE1FD4A" w14:textId="4E2176A5" w:rsidR="00BA13DA" w:rsidRPr="00BA13DA" w:rsidRDefault="00BA13DA" w:rsidP="00E711F1">
      <w:pPr>
        <w:ind w:left="-5"/>
        <w:rPr>
          <w:lang w:val="es-AR"/>
        </w:rPr>
      </w:pPr>
      <w:r w:rsidRPr="00BA13DA">
        <w:rPr>
          <w:lang w:val="es-AR"/>
        </w:rPr>
        <w:t xml:space="preserve">2. </w:t>
      </w:r>
      <w:proofErr w:type="spellStart"/>
      <w:r w:rsidRPr="00BA13DA">
        <w:rPr>
          <w:lang w:val="es-AR"/>
        </w:rPr>
        <w:t>Incorpórase</w:t>
      </w:r>
      <w:proofErr w:type="spellEnd"/>
      <w:r w:rsidRPr="00BA13DA">
        <w:rPr>
          <w:lang w:val="es-AR"/>
        </w:rPr>
        <w:t xml:space="preserve"> como artículo 157 bis del Código Penal el siguiente:</w:t>
      </w:r>
      <w:r w:rsidR="00E711F1">
        <w:rPr>
          <w:lang w:val="es-AR"/>
        </w:rPr>
        <w:t xml:space="preserve"> </w:t>
      </w:r>
      <w:r w:rsidRPr="00BA13DA">
        <w:rPr>
          <w:lang w:val="es-AR"/>
        </w:rPr>
        <w:t xml:space="preserve">"Será reprimido con </w:t>
      </w:r>
      <w:r w:rsidRPr="00BA13DA">
        <w:rPr>
          <w:highlight w:val="green"/>
          <w:lang w:val="es-AR"/>
        </w:rPr>
        <w:t>la pena de prisión de un mes a dos años el que:</w:t>
      </w:r>
    </w:p>
    <w:p w14:paraId="0B6B0096" w14:textId="74F4AEE5" w:rsidR="00BA13DA" w:rsidRPr="006B3DD9" w:rsidRDefault="00BA13DA" w:rsidP="00275D28">
      <w:pPr>
        <w:pStyle w:val="Prrafodelista"/>
        <w:numPr>
          <w:ilvl w:val="0"/>
          <w:numId w:val="41"/>
        </w:numPr>
        <w:rPr>
          <w:highlight w:val="green"/>
          <w:lang w:val="es-AR"/>
        </w:rPr>
      </w:pPr>
      <w:r w:rsidRPr="00E711F1">
        <w:rPr>
          <w:lang w:val="es-AR"/>
        </w:rPr>
        <w:t xml:space="preserve">1°. A sabiendas e </w:t>
      </w:r>
      <w:r w:rsidRPr="006B3DD9">
        <w:rPr>
          <w:highlight w:val="green"/>
          <w:lang w:val="es-AR"/>
        </w:rPr>
        <w:t>ilegítimamente</w:t>
      </w:r>
      <w:r w:rsidRPr="00E711F1">
        <w:rPr>
          <w:lang w:val="es-AR"/>
        </w:rPr>
        <w:t>, o violando sistemas de confidencialidad y seguridad de datos,</w:t>
      </w:r>
      <w:r w:rsidR="00275D28">
        <w:rPr>
          <w:lang w:val="es-AR"/>
        </w:rPr>
        <w:t xml:space="preserve"> </w:t>
      </w:r>
      <w:r w:rsidRPr="006B3DD9">
        <w:rPr>
          <w:highlight w:val="green"/>
          <w:lang w:val="es-AR"/>
        </w:rPr>
        <w:t>accediere, de cualquier forma, a un banco de datos personales;</w:t>
      </w:r>
    </w:p>
    <w:p w14:paraId="28B7B667" w14:textId="1B760983" w:rsidR="00234F33" w:rsidRPr="00275D28" w:rsidRDefault="00BA13DA" w:rsidP="00275D28">
      <w:pPr>
        <w:pStyle w:val="Prrafodelista"/>
        <w:numPr>
          <w:ilvl w:val="0"/>
          <w:numId w:val="41"/>
        </w:numPr>
        <w:rPr>
          <w:lang w:val="es-AR"/>
        </w:rPr>
      </w:pPr>
      <w:r w:rsidRPr="00E711F1">
        <w:rPr>
          <w:lang w:val="es-AR"/>
        </w:rPr>
        <w:t xml:space="preserve">2°. </w:t>
      </w:r>
      <w:r w:rsidRPr="006B3DD9">
        <w:rPr>
          <w:highlight w:val="green"/>
          <w:lang w:val="es-AR"/>
        </w:rPr>
        <w:t xml:space="preserve">Revelare a </w:t>
      </w:r>
      <w:proofErr w:type="gramStart"/>
      <w:r w:rsidRPr="006B3DD9">
        <w:rPr>
          <w:highlight w:val="green"/>
          <w:lang w:val="es-AR"/>
        </w:rPr>
        <w:t>otro información registrada</w:t>
      </w:r>
      <w:proofErr w:type="gramEnd"/>
      <w:r w:rsidRPr="006B3DD9">
        <w:rPr>
          <w:highlight w:val="green"/>
          <w:lang w:val="es-AR"/>
        </w:rPr>
        <w:t xml:space="preserve"> en un banco de datos personales</w:t>
      </w:r>
      <w:r w:rsidRPr="00E711F1">
        <w:rPr>
          <w:lang w:val="es-AR"/>
        </w:rPr>
        <w:t xml:space="preserve"> cuyo secreto</w:t>
      </w:r>
      <w:r w:rsidR="00275D28">
        <w:rPr>
          <w:lang w:val="es-AR"/>
        </w:rPr>
        <w:t xml:space="preserve"> </w:t>
      </w:r>
      <w:r w:rsidRPr="00275D28">
        <w:rPr>
          <w:lang w:val="es-AR"/>
        </w:rPr>
        <w:t>estuviere obligado a preservar por disposición de una ley.</w:t>
      </w:r>
      <w:r w:rsidR="00275D28">
        <w:rPr>
          <w:lang w:val="es-AR"/>
        </w:rPr>
        <w:t xml:space="preserve"> </w:t>
      </w:r>
      <w:r w:rsidRPr="00275D28">
        <w:rPr>
          <w:lang w:val="es-AR"/>
        </w:rPr>
        <w:t>Cuando el autor sea funcionario público sufrirá, además, pena de inhabilitación especial de uno a</w:t>
      </w:r>
      <w:r w:rsidR="00275D28">
        <w:rPr>
          <w:lang w:val="es-AR"/>
        </w:rPr>
        <w:t xml:space="preserve"> </w:t>
      </w:r>
      <w:r w:rsidRPr="00275D28">
        <w:rPr>
          <w:lang w:val="es-AR"/>
        </w:rPr>
        <w:t>cuatro años".</w:t>
      </w:r>
    </w:p>
    <w:sectPr w:rsidR="00234F33" w:rsidRPr="00275D28">
      <w:pgSz w:w="1191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6B4"/>
    <w:multiLevelType w:val="hybridMultilevel"/>
    <w:tmpl w:val="BC023DFA"/>
    <w:lvl w:ilvl="0" w:tplc="040240EA">
      <w:start w:val="1"/>
      <w:numFmt w:val="lowerLetter"/>
      <w:lvlText w:val="%1)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AE0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FFA0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08B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1433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B8B3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ACB0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DCCB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B8B8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D3800"/>
    <w:multiLevelType w:val="hybridMultilevel"/>
    <w:tmpl w:val="19D087F8"/>
    <w:lvl w:ilvl="0" w:tplc="C7489508">
      <w:start w:val="1"/>
      <w:numFmt w:val="lowerLetter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53042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F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703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9AEF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3CCC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C456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A4D2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00CE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796D79"/>
    <w:multiLevelType w:val="hybridMultilevel"/>
    <w:tmpl w:val="FAA07B82"/>
    <w:lvl w:ilvl="0" w:tplc="B0821130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BC48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968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0428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5806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C25D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A646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D08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0C4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B21D21"/>
    <w:multiLevelType w:val="hybridMultilevel"/>
    <w:tmpl w:val="4ECC3DFA"/>
    <w:lvl w:ilvl="0" w:tplc="020A8A76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8C01B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D099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D8E3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EA04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F50C2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FC3D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3EB7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CEC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E84EE0"/>
    <w:multiLevelType w:val="hybridMultilevel"/>
    <w:tmpl w:val="6A2221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3236545"/>
    <w:multiLevelType w:val="hybridMultilevel"/>
    <w:tmpl w:val="A1DC015C"/>
    <w:lvl w:ilvl="0" w:tplc="9BA0C990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C20C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68EB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B8A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602C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3852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E1886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609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D225D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9369A2"/>
    <w:multiLevelType w:val="hybridMultilevel"/>
    <w:tmpl w:val="8D043858"/>
    <w:lvl w:ilvl="0" w:tplc="E6CE0560">
      <w:start w:val="1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141A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6DA1D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7606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CFC10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747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740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C602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5635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8942A5"/>
    <w:multiLevelType w:val="hybridMultilevel"/>
    <w:tmpl w:val="F0DE1C48"/>
    <w:lvl w:ilvl="0" w:tplc="3D7C3BFA">
      <w:start w:val="1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3C7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9E77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E8B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B62B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1486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06863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084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50E8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D6EBD"/>
    <w:multiLevelType w:val="hybridMultilevel"/>
    <w:tmpl w:val="55CCC326"/>
    <w:lvl w:ilvl="0" w:tplc="22EACBF6">
      <w:start w:val="1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CC8E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768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604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F696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7F01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12D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ADA73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0EB8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C33A77"/>
    <w:multiLevelType w:val="hybridMultilevel"/>
    <w:tmpl w:val="3F3C409E"/>
    <w:lvl w:ilvl="0" w:tplc="6C56B7DE">
      <w:start w:val="1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34B3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881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C4D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F0A8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689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50C8E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024F3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5E7F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6D0763"/>
    <w:multiLevelType w:val="hybridMultilevel"/>
    <w:tmpl w:val="2D7C44B4"/>
    <w:lvl w:ilvl="0" w:tplc="430A58C2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CE64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651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804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40E0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CAB8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CC0C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7E4A9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7676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B82FFD"/>
    <w:multiLevelType w:val="hybridMultilevel"/>
    <w:tmpl w:val="50FA0178"/>
    <w:lvl w:ilvl="0" w:tplc="BF606FCC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4832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EC4E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BEBF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41A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D1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D01D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7483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BEED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3F0CE5"/>
    <w:multiLevelType w:val="hybridMultilevel"/>
    <w:tmpl w:val="D21052C4"/>
    <w:lvl w:ilvl="0" w:tplc="91E47234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667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4465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F44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F7012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68B0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4AE5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7066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112C0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12E00"/>
    <w:multiLevelType w:val="hybridMultilevel"/>
    <w:tmpl w:val="E692306C"/>
    <w:lvl w:ilvl="0" w:tplc="E71A8694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B83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7F0C0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ABE5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92AD0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CE7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B2CE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89484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D48A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7A12D5"/>
    <w:multiLevelType w:val="hybridMultilevel"/>
    <w:tmpl w:val="6E2641A4"/>
    <w:lvl w:ilvl="0" w:tplc="A7B2FE74">
      <w:start w:val="1"/>
      <w:numFmt w:val="upperRoman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BC4B1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48E2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365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288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E283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D87F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10277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0AF8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864319"/>
    <w:multiLevelType w:val="hybridMultilevel"/>
    <w:tmpl w:val="91F83EEE"/>
    <w:lvl w:ilvl="0" w:tplc="A5345CD0">
      <w:start w:val="1"/>
      <w:numFmt w:val="upperRoman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245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2C63B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0EE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AC020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9A00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9CF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1483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5708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F674BB"/>
    <w:multiLevelType w:val="hybridMultilevel"/>
    <w:tmpl w:val="DB30660A"/>
    <w:lvl w:ilvl="0" w:tplc="1C8A205E">
      <w:start w:val="2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F49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6E64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966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7C9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565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460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B26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56B6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1D430A"/>
    <w:multiLevelType w:val="hybridMultilevel"/>
    <w:tmpl w:val="11B4719E"/>
    <w:lvl w:ilvl="0" w:tplc="3458833E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7CDD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F4C4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2883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80B5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54C7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CCA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386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F63B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A33118"/>
    <w:multiLevelType w:val="hybridMultilevel"/>
    <w:tmpl w:val="3B209378"/>
    <w:lvl w:ilvl="0" w:tplc="FA1A50EC">
      <w:start w:val="1"/>
      <w:numFmt w:val="lowerLetter"/>
      <w:lvlText w:val="%1)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D6A53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82A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06ED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D63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B70A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8A3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75E2C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4E92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853BB7"/>
    <w:multiLevelType w:val="hybridMultilevel"/>
    <w:tmpl w:val="1646CCD8"/>
    <w:lvl w:ilvl="0" w:tplc="36ACE890">
      <w:start w:val="1"/>
      <w:numFmt w:val="lowerLetter"/>
      <w:lvlText w:val="%1.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4287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7664D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B846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564D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2831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03E0D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AE48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144F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D11AF0"/>
    <w:multiLevelType w:val="hybridMultilevel"/>
    <w:tmpl w:val="5ABE8596"/>
    <w:lvl w:ilvl="0" w:tplc="5CA6B000">
      <w:start w:val="1"/>
      <w:numFmt w:val="lowerLetter"/>
      <w:lvlText w:val="%1)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CC22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2C68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F4D2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E8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D4AE8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EEE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1C4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12DF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6D69F0"/>
    <w:multiLevelType w:val="hybridMultilevel"/>
    <w:tmpl w:val="D1A42FE2"/>
    <w:lvl w:ilvl="0" w:tplc="704A5378">
      <w:start w:val="1"/>
      <w:numFmt w:val="upperRoman"/>
      <w:lvlText w:val="%1."/>
      <w:lvlJc w:val="left"/>
      <w:pPr>
        <w:ind w:left="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5EA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F4A67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A8ACD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84BD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BC72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E43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66F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8ED9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5610BB"/>
    <w:multiLevelType w:val="hybridMultilevel"/>
    <w:tmpl w:val="2FFC36F2"/>
    <w:lvl w:ilvl="0" w:tplc="3490D924">
      <w:start w:val="1"/>
      <w:numFmt w:val="lowerLetter"/>
      <w:lvlText w:val="%1)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5B2C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62BB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1E1F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CC71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4C3D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7A465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8A86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AB0E5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D631EB5"/>
    <w:multiLevelType w:val="hybridMultilevel"/>
    <w:tmpl w:val="6DE6A014"/>
    <w:lvl w:ilvl="0" w:tplc="A69661D0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B0D4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BC5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3648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BAD3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9A52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3A4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00B0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CC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1C65FF"/>
    <w:multiLevelType w:val="hybridMultilevel"/>
    <w:tmpl w:val="5CA470D8"/>
    <w:lvl w:ilvl="0" w:tplc="7786C936">
      <w:start w:val="1"/>
      <w:numFmt w:val="lowerLetter"/>
      <w:lvlText w:val="%1)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1A2F5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1607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E43B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BC9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E28E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638ED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C67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A2F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DC69C2"/>
    <w:multiLevelType w:val="hybridMultilevel"/>
    <w:tmpl w:val="1B1ECF46"/>
    <w:lvl w:ilvl="0" w:tplc="2DBE4EC8">
      <w:start w:val="1"/>
      <w:numFmt w:val="lowerLetter"/>
      <w:lvlText w:val="%1)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0F2D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B9C7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805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BEEE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B89B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526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6068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563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E110EE"/>
    <w:multiLevelType w:val="hybridMultilevel"/>
    <w:tmpl w:val="74A8C010"/>
    <w:lvl w:ilvl="0" w:tplc="A4E43976">
      <w:start w:val="4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7CC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3E97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62B6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B084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47A1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4403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346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52EE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A61654"/>
    <w:multiLevelType w:val="hybridMultilevel"/>
    <w:tmpl w:val="9B42C326"/>
    <w:lvl w:ilvl="0" w:tplc="417242C0">
      <w:start w:val="1"/>
      <w:numFmt w:val="lowerLetter"/>
      <w:lvlText w:val="%1)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92C2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605E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4C0D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E877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F4ED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602D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BEB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DEC5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B61D28"/>
    <w:multiLevelType w:val="hybridMultilevel"/>
    <w:tmpl w:val="63FAFABA"/>
    <w:lvl w:ilvl="0" w:tplc="57A4A2D2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EB2DD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5EB2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28B6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D6F9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F28F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E4DC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468C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7AF6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6512BC"/>
    <w:multiLevelType w:val="hybridMultilevel"/>
    <w:tmpl w:val="C16AB7E0"/>
    <w:lvl w:ilvl="0" w:tplc="9E0E2C9E">
      <w:start w:val="1"/>
      <w:numFmt w:val="decimal"/>
      <w:lvlText w:val="%1.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FCEB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3D296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EAA7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A21B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E4C1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929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009B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0226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37C614E"/>
    <w:multiLevelType w:val="hybridMultilevel"/>
    <w:tmpl w:val="69101CA0"/>
    <w:lvl w:ilvl="0" w:tplc="9BA46D3C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24B7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2A3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F66D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A48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536E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C0E70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D0D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6E89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9066CA"/>
    <w:multiLevelType w:val="hybridMultilevel"/>
    <w:tmpl w:val="429E15BE"/>
    <w:lvl w:ilvl="0" w:tplc="92122780">
      <w:start w:val="1"/>
      <w:numFmt w:val="lowerLetter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658A57E">
      <w:start w:val="1"/>
      <w:numFmt w:val="lowerLetter"/>
      <w:lvlText w:val="%2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129A7A">
      <w:start w:val="1"/>
      <w:numFmt w:val="lowerRoman"/>
      <w:lvlText w:val="%3"/>
      <w:lvlJc w:val="left"/>
      <w:pPr>
        <w:ind w:left="2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9F47A9E">
      <w:start w:val="1"/>
      <w:numFmt w:val="decimal"/>
      <w:lvlText w:val="%4"/>
      <w:lvlJc w:val="left"/>
      <w:pPr>
        <w:ind w:left="2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40616E6">
      <w:start w:val="1"/>
      <w:numFmt w:val="lowerLetter"/>
      <w:lvlText w:val="%5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0E3FC8">
      <w:start w:val="1"/>
      <w:numFmt w:val="lowerRoman"/>
      <w:lvlText w:val="%6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DBA32DA">
      <w:start w:val="1"/>
      <w:numFmt w:val="decimal"/>
      <w:lvlText w:val="%7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CEE250">
      <w:start w:val="1"/>
      <w:numFmt w:val="lowerLetter"/>
      <w:lvlText w:val="%8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766236">
      <w:start w:val="1"/>
      <w:numFmt w:val="lowerRoman"/>
      <w:lvlText w:val="%9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180F37"/>
    <w:multiLevelType w:val="hybridMultilevel"/>
    <w:tmpl w:val="E52678DC"/>
    <w:lvl w:ilvl="0" w:tplc="040CBCE4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42FD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5A9D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063D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C3A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74A8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3AEB7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FE8F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F3A2A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A17535D"/>
    <w:multiLevelType w:val="hybridMultilevel"/>
    <w:tmpl w:val="C01A5998"/>
    <w:lvl w:ilvl="0" w:tplc="7124DEBA">
      <w:start w:val="1"/>
      <w:numFmt w:val="lowerLetter"/>
      <w:lvlText w:val="%1)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422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5E59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26B5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C895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F071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5EC6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CDC6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8DA4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0C9130C"/>
    <w:multiLevelType w:val="hybridMultilevel"/>
    <w:tmpl w:val="F0BCE1C2"/>
    <w:lvl w:ilvl="0" w:tplc="71E49F22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BC0C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0CE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4440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ACBA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92D6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32F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6C2FA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9DAB5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1C21B2"/>
    <w:multiLevelType w:val="hybridMultilevel"/>
    <w:tmpl w:val="E1680374"/>
    <w:lvl w:ilvl="0" w:tplc="CFA218FE">
      <w:start w:val="1"/>
      <w:numFmt w:val="lowerLetter"/>
      <w:lvlText w:val="%1.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B409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8ED2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400F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AC1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5322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F2C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8A3A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CCFC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2733B6"/>
    <w:multiLevelType w:val="hybridMultilevel"/>
    <w:tmpl w:val="1D9EB3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75842AFC"/>
    <w:multiLevelType w:val="hybridMultilevel"/>
    <w:tmpl w:val="999ECA0E"/>
    <w:lvl w:ilvl="0" w:tplc="FB12AA36">
      <w:start w:val="1"/>
      <w:numFmt w:val="lowerLetter"/>
      <w:lvlText w:val="%1)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969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B58B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98F6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6C0E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4FA7A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CCC9F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6A2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BAA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E908EF"/>
    <w:multiLevelType w:val="hybridMultilevel"/>
    <w:tmpl w:val="B63CCE78"/>
    <w:lvl w:ilvl="0" w:tplc="7FC41B60">
      <w:start w:val="1"/>
      <w:numFmt w:val="lowerLetter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97444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6E7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569F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A8D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B45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5AEA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6EBB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5ACC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F439AC"/>
    <w:multiLevelType w:val="hybridMultilevel"/>
    <w:tmpl w:val="8AE05ACC"/>
    <w:lvl w:ilvl="0" w:tplc="A378C866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BC405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2E9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F16C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98B0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DCF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BA6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786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9E62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225D8B"/>
    <w:multiLevelType w:val="hybridMultilevel"/>
    <w:tmpl w:val="DE7A9402"/>
    <w:lvl w:ilvl="0" w:tplc="8F1C929A">
      <w:start w:val="13"/>
      <w:numFmt w:val="lowerLetter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021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9A10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0C0CD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66C3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74E9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5C11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867F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CA8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8463489">
    <w:abstractNumId w:val="1"/>
  </w:num>
  <w:num w:numId="2" w16cid:durableId="786389230">
    <w:abstractNumId w:val="15"/>
  </w:num>
  <w:num w:numId="3" w16cid:durableId="1179000800">
    <w:abstractNumId w:val="25"/>
  </w:num>
  <w:num w:numId="4" w16cid:durableId="516499807">
    <w:abstractNumId w:val="5"/>
  </w:num>
  <w:num w:numId="5" w16cid:durableId="383912741">
    <w:abstractNumId w:val="11"/>
  </w:num>
  <w:num w:numId="6" w16cid:durableId="1352953479">
    <w:abstractNumId w:val="20"/>
  </w:num>
  <w:num w:numId="7" w16cid:durableId="551309358">
    <w:abstractNumId w:val="10"/>
  </w:num>
  <w:num w:numId="8" w16cid:durableId="183903127">
    <w:abstractNumId w:val="32"/>
  </w:num>
  <w:num w:numId="9" w16cid:durableId="697387237">
    <w:abstractNumId w:val="28"/>
  </w:num>
  <w:num w:numId="10" w16cid:durableId="223413762">
    <w:abstractNumId w:val="27"/>
  </w:num>
  <w:num w:numId="11" w16cid:durableId="604701319">
    <w:abstractNumId w:val="18"/>
  </w:num>
  <w:num w:numId="12" w16cid:durableId="188641093">
    <w:abstractNumId w:val="39"/>
  </w:num>
  <w:num w:numId="13" w16cid:durableId="700403135">
    <w:abstractNumId w:val="21"/>
  </w:num>
  <w:num w:numId="14" w16cid:durableId="989139002">
    <w:abstractNumId w:val="33"/>
  </w:num>
  <w:num w:numId="15" w16cid:durableId="385028907">
    <w:abstractNumId w:val="14"/>
  </w:num>
  <w:num w:numId="16" w16cid:durableId="2066682964">
    <w:abstractNumId w:val="34"/>
  </w:num>
  <w:num w:numId="17" w16cid:durableId="1712461821">
    <w:abstractNumId w:val="37"/>
  </w:num>
  <w:num w:numId="18" w16cid:durableId="1887719922">
    <w:abstractNumId w:val="3"/>
  </w:num>
  <w:num w:numId="19" w16cid:durableId="1486700709">
    <w:abstractNumId w:val="24"/>
  </w:num>
  <w:num w:numId="20" w16cid:durableId="260262600">
    <w:abstractNumId w:val="13"/>
  </w:num>
  <w:num w:numId="21" w16cid:durableId="640962143">
    <w:abstractNumId w:val="30"/>
  </w:num>
  <w:num w:numId="22" w16cid:durableId="2123183360">
    <w:abstractNumId w:val="2"/>
  </w:num>
  <w:num w:numId="23" w16cid:durableId="2121954642">
    <w:abstractNumId w:val="22"/>
  </w:num>
  <w:num w:numId="24" w16cid:durableId="1561820349">
    <w:abstractNumId w:val="38"/>
  </w:num>
  <w:num w:numId="25" w16cid:durableId="1199316254">
    <w:abstractNumId w:val="23"/>
  </w:num>
  <w:num w:numId="26" w16cid:durableId="1215431724">
    <w:abstractNumId w:val="8"/>
  </w:num>
  <w:num w:numId="27" w16cid:durableId="639386979">
    <w:abstractNumId w:val="19"/>
  </w:num>
  <w:num w:numId="28" w16cid:durableId="1155335241">
    <w:abstractNumId w:val="6"/>
  </w:num>
  <w:num w:numId="29" w16cid:durableId="609317687">
    <w:abstractNumId w:val="17"/>
  </w:num>
  <w:num w:numId="30" w16cid:durableId="544563029">
    <w:abstractNumId w:val="12"/>
  </w:num>
  <w:num w:numId="31" w16cid:durableId="847865006">
    <w:abstractNumId w:val="7"/>
  </w:num>
  <w:num w:numId="32" w16cid:durableId="1222904417">
    <w:abstractNumId w:val="40"/>
  </w:num>
  <w:num w:numId="33" w16cid:durableId="1489252548">
    <w:abstractNumId w:val="0"/>
  </w:num>
  <w:num w:numId="34" w16cid:durableId="1207182747">
    <w:abstractNumId w:val="16"/>
  </w:num>
  <w:num w:numId="35" w16cid:durableId="1088309006">
    <w:abstractNumId w:val="9"/>
  </w:num>
  <w:num w:numId="36" w16cid:durableId="724262482">
    <w:abstractNumId w:val="35"/>
  </w:num>
  <w:num w:numId="37" w16cid:durableId="2135900741">
    <w:abstractNumId w:val="26"/>
  </w:num>
  <w:num w:numId="38" w16cid:durableId="1847017199">
    <w:abstractNumId w:val="31"/>
  </w:num>
  <w:num w:numId="39" w16cid:durableId="1098794265">
    <w:abstractNumId w:val="29"/>
  </w:num>
  <w:num w:numId="40" w16cid:durableId="76292934">
    <w:abstractNumId w:val="36"/>
  </w:num>
  <w:num w:numId="41" w16cid:durableId="18858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29"/>
    <w:rsid w:val="00012C21"/>
    <w:rsid w:val="000252E6"/>
    <w:rsid w:val="00026EEE"/>
    <w:rsid w:val="00051D69"/>
    <w:rsid w:val="000918B5"/>
    <w:rsid w:val="000948FB"/>
    <w:rsid w:val="000F4D35"/>
    <w:rsid w:val="0010665F"/>
    <w:rsid w:val="00115F89"/>
    <w:rsid w:val="00145E0D"/>
    <w:rsid w:val="00171131"/>
    <w:rsid w:val="00174667"/>
    <w:rsid w:val="00190A46"/>
    <w:rsid w:val="001C1F66"/>
    <w:rsid w:val="001C5C2A"/>
    <w:rsid w:val="001E015F"/>
    <w:rsid w:val="001E21A7"/>
    <w:rsid w:val="001F771E"/>
    <w:rsid w:val="00206EBA"/>
    <w:rsid w:val="00217629"/>
    <w:rsid w:val="00234F33"/>
    <w:rsid w:val="0024338D"/>
    <w:rsid w:val="00260003"/>
    <w:rsid w:val="00275D28"/>
    <w:rsid w:val="002814B1"/>
    <w:rsid w:val="00287BD0"/>
    <w:rsid w:val="00290C18"/>
    <w:rsid w:val="0029284F"/>
    <w:rsid w:val="00297F4D"/>
    <w:rsid w:val="002A0E49"/>
    <w:rsid w:val="002B6428"/>
    <w:rsid w:val="002D0E25"/>
    <w:rsid w:val="002D2F73"/>
    <w:rsid w:val="002E006F"/>
    <w:rsid w:val="002F216B"/>
    <w:rsid w:val="00395CDC"/>
    <w:rsid w:val="003C0D4A"/>
    <w:rsid w:val="003E1A80"/>
    <w:rsid w:val="003E44C0"/>
    <w:rsid w:val="003E7C97"/>
    <w:rsid w:val="00417BD1"/>
    <w:rsid w:val="0042555F"/>
    <w:rsid w:val="004270A8"/>
    <w:rsid w:val="004363E5"/>
    <w:rsid w:val="00440E1D"/>
    <w:rsid w:val="00455783"/>
    <w:rsid w:val="00457E48"/>
    <w:rsid w:val="00474DEA"/>
    <w:rsid w:val="004A32F1"/>
    <w:rsid w:val="004E4BC5"/>
    <w:rsid w:val="004F51E0"/>
    <w:rsid w:val="0052395A"/>
    <w:rsid w:val="00530DAB"/>
    <w:rsid w:val="005556A0"/>
    <w:rsid w:val="005661D4"/>
    <w:rsid w:val="00572E31"/>
    <w:rsid w:val="00574B5C"/>
    <w:rsid w:val="00586C2A"/>
    <w:rsid w:val="005A6B8E"/>
    <w:rsid w:val="005A7B77"/>
    <w:rsid w:val="005B59FF"/>
    <w:rsid w:val="005C4A9E"/>
    <w:rsid w:val="005C63BF"/>
    <w:rsid w:val="005C6D27"/>
    <w:rsid w:val="005E61D6"/>
    <w:rsid w:val="00613031"/>
    <w:rsid w:val="006671FB"/>
    <w:rsid w:val="006675EE"/>
    <w:rsid w:val="006838A8"/>
    <w:rsid w:val="006A62DC"/>
    <w:rsid w:val="006B35C1"/>
    <w:rsid w:val="006B3DD9"/>
    <w:rsid w:val="006D37EF"/>
    <w:rsid w:val="006D61ED"/>
    <w:rsid w:val="006E6E45"/>
    <w:rsid w:val="006F17F4"/>
    <w:rsid w:val="006F35DE"/>
    <w:rsid w:val="00726F6B"/>
    <w:rsid w:val="007315DC"/>
    <w:rsid w:val="007527A4"/>
    <w:rsid w:val="0075663A"/>
    <w:rsid w:val="00757AE3"/>
    <w:rsid w:val="007651EA"/>
    <w:rsid w:val="00794E35"/>
    <w:rsid w:val="007D20E9"/>
    <w:rsid w:val="008049D8"/>
    <w:rsid w:val="00845544"/>
    <w:rsid w:val="00874B74"/>
    <w:rsid w:val="00892513"/>
    <w:rsid w:val="008A3793"/>
    <w:rsid w:val="008B3C0F"/>
    <w:rsid w:val="008C46FF"/>
    <w:rsid w:val="008F7613"/>
    <w:rsid w:val="00901A29"/>
    <w:rsid w:val="00954491"/>
    <w:rsid w:val="00956E26"/>
    <w:rsid w:val="0096241A"/>
    <w:rsid w:val="009843FC"/>
    <w:rsid w:val="009846CE"/>
    <w:rsid w:val="009B1A26"/>
    <w:rsid w:val="009C59C0"/>
    <w:rsid w:val="009D19BD"/>
    <w:rsid w:val="009E0CAA"/>
    <w:rsid w:val="009F0651"/>
    <w:rsid w:val="00A27E4C"/>
    <w:rsid w:val="00A34506"/>
    <w:rsid w:val="00A4797F"/>
    <w:rsid w:val="00AA55F7"/>
    <w:rsid w:val="00AA64CB"/>
    <w:rsid w:val="00AD13C3"/>
    <w:rsid w:val="00AD67BE"/>
    <w:rsid w:val="00AE75E2"/>
    <w:rsid w:val="00B15F0F"/>
    <w:rsid w:val="00B20483"/>
    <w:rsid w:val="00B33C54"/>
    <w:rsid w:val="00B34517"/>
    <w:rsid w:val="00B40C95"/>
    <w:rsid w:val="00B645E0"/>
    <w:rsid w:val="00B74C30"/>
    <w:rsid w:val="00B762D4"/>
    <w:rsid w:val="00B844CC"/>
    <w:rsid w:val="00B94DFB"/>
    <w:rsid w:val="00BA13DA"/>
    <w:rsid w:val="00BB2242"/>
    <w:rsid w:val="00BC7A9B"/>
    <w:rsid w:val="00BD3A0C"/>
    <w:rsid w:val="00BD71B0"/>
    <w:rsid w:val="00BE4BBD"/>
    <w:rsid w:val="00C04ACE"/>
    <w:rsid w:val="00C06565"/>
    <w:rsid w:val="00C1370B"/>
    <w:rsid w:val="00C21855"/>
    <w:rsid w:val="00C2592D"/>
    <w:rsid w:val="00C33CF9"/>
    <w:rsid w:val="00C5524F"/>
    <w:rsid w:val="00C6404B"/>
    <w:rsid w:val="00C803BB"/>
    <w:rsid w:val="00C959CE"/>
    <w:rsid w:val="00CA50E5"/>
    <w:rsid w:val="00CD3559"/>
    <w:rsid w:val="00CE1DA8"/>
    <w:rsid w:val="00CE4BD7"/>
    <w:rsid w:val="00D16BA2"/>
    <w:rsid w:val="00D32544"/>
    <w:rsid w:val="00D86AD7"/>
    <w:rsid w:val="00DA03C7"/>
    <w:rsid w:val="00DB3EE0"/>
    <w:rsid w:val="00DB3EFC"/>
    <w:rsid w:val="00DC7F7E"/>
    <w:rsid w:val="00DD5D00"/>
    <w:rsid w:val="00DD6955"/>
    <w:rsid w:val="00DF1681"/>
    <w:rsid w:val="00DF2ECD"/>
    <w:rsid w:val="00E03186"/>
    <w:rsid w:val="00E15FEA"/>
    <w:rsid w:val="00E24463"/>
    <w:rsid w:val="00E3445D"/>
    <w:rsid w:val="00E55587"/>
    <w:rsid w:val="00E60B8E"/>
    <w:rsid w:val="00E711F1"/>
    <w:rsid w:val="00E85D30"/>
    <w:rsid w:val="00E90C9B"/>
    <w:rsid w:val="00E965C9"/>
    <w:rsid w:val="00EA6568"/>
    <w:rsid w:val="00EA76D7"/>
    <w:rsid w:val="00EB3817"/>
    <w:rsid w:val="00EC22D2"/>
    <w:rsid w:val="00EC6EDB"/>
    <w:rsid w:val="00EE5899"/>
    <w:rsid w:val="00EF3F25"/>
    <w:rsid w:val="00F6510A"/>
    <w:rsid w:val="00F95E50"/>
    <w:rsid w:val="00F964B9"/>
    <w:rsid w:val="00FA1786"/>
    <w:rsid w:val="00FA71C6"/>
    <w:rsid w:val="00FC1359"/>
    <w:rsid w:val="00FD2A1B"/>
    <w:rsid w:val="00FD493E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742E"/>
  <w15:docId w15:val="{2AA4A5F4-3431-4D9B-86BB-7C3BCF00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8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1" w:line="264" w:lineRule="auto"/>
      <w:ind w:left="2352" w:right="23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paragraph" w:styleId="Prrafodelista">
    <w:name w:val="List Paragraph"/>
    <w:basedOn w:val="Normal"/>
    <w:uiPriority w:val="34"/>
    <w:qFormat/>
    <w:rsid w:val="0047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14</Pages>
  <Words>5063</Words>
  <Characters>28862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Peix</dc:creator>
  <cp:keywords/>
  <cp:lastModifiedBy>Francisco Peix</cp:lastModifiedBy>
  <cp:revision>167</cp:revision>
  <dcterms:created xsi:type="dcterms:W3CDTF">2025-02-27T11:32:00Z</dcterms:created>
  <dcterms:modified xsi:type="dcterms:W3CDTF">2025-03-06T11:34:00Z</dcterms:modified>
</cp:coreProperties>
</file>